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F197" w14:textId="69827BC9" w:rsidR="00323130" w:rsidRPr="00B536C1" w:rsidRDefault="00DA33B1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250C758D" wp14:editId="51273E01">
            <wp:simplePos x="0" y="0"/>
            <wp:positionH relativeFrom="margin">
              <wp:align>left</wp:align>
            </wp:positionH>
            <wp:positionV relativeFrom="paragraph">
              <wp:posOffset>-64354</wp:posOffset>
            </wp:positionV>
            <wp:extent cx="776832" cy="573347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32" cy="57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D8E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แบบฟอร์มการเขียนข้อเสนอโครงการรางวัลนวัตกรรมแห่งประเทศไทย ครั้งที่ 2</w:t>
      </w:r>
      <w:r w:rsidR="0028477D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3</w:t>
      </w:r>
      <w:r w:rsidR="00D55D8E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 (พ.ศ.256</w:t>
      </w:r>
      <w:r w:rsidR="0028477D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6</w:t>
      </w:r>
      <w:r w:rsidR="00D55D8E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)</w:t>
      </w:r>
    </w:p>
    <w:p w14:paraId="318FF198" w14:textId="40D71244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p w14:paraId="318FF199" w14:textId="678E732B" w:rsidR="00323130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DAEED" wp14:editId="565C2F7F">
                <wp:simplePos x="0" y="0"/>
                <wp:positionH relativeFrom="column">
                  <wp:posOffset>-56846</wp:posOffset>
                </wp:positionH>
                <wp:positionV relativeFrom="paragraph">
                  <wp:posOffset>186359</wp:posOffset>
                </wp:positionV>
                <wp:extent cx="182880" cy="190831"/>
                <wp:effectExtent l="19050" t="19050" r="26670" b="19050"/>
                <wp:wrapNone/>
                <wp:docPr id="501097699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908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87DD"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4.65pt" to="9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" strokecolor="#c0504d [3205]" strokeweight="2.25pt"/>
            </w:pict>
          </mc:Fallback>
        </mc:AlternateContent>
      </w:r>
      <w:r w:rsidR="00D94F67" w:rsidRPr="00B536C1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46976" behindDoc="0" locked="0" layoutInCell="1" hidden="0" allowOverlap="1" wp14:anchorId="318FF1D7" wp14:editId="553F2613">
            <wp:simplePos x="0" y="0"/>
            <wp:positionH relativeFrom="leftMargin">
              <wp:posOffset>592014</wp:posOffset>
            </wp:positionH>
            <wp:positionV relativeFrom="paragraph">
              <wp:posOffset>243840</wp:posOffset>
            </wp:positionV>
            <wp:extent cx="212090" cy="212090"/>
            <wp:effectExtent l="0" t="0" r="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FF19A" w14:textId="099F94CF" w:rsidR="00323130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F6FC5" wp14:editId="4EB36E40">
                <wp:simplePos x="0" y="0"/>
                <wp:positionH relativeFrom="column">
                  <wp:posOffset>3495923</wp:posOffset>
                </wp:positionH>
                <wp:positionV relativeFrom="paragraph">
                  <wp:posOffset>204553</wp:posOffset>
                </wp:positionV>
                <wp:extent cx="182880" cy="190831"/>
                <wp:effectExtent l="19050" t="19050" r="26670" b="19050"/>
                <wp:wrapNone/>
                <wp:docPr id="788157328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908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6F622" id="ตัวเชื่อมต่อตรง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6.1pt" to="289.6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" strokecolor="#c0504d [3205]" strokeweight="2.25pt"/>
            </w:pict>
          </mc:Fallback>
        </mc:AlternateContent>
      </w:r>
      <w:r w:rsidR="00D94F67" w:rsidRPr="00B536C1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5168" behindDoc="0" locked="0" layoutInCell="1" hidden="0" allowOverlap="1" wp14:anchorId="5A39D22A" wp14:editId="7D10A7C7">
            <wp:simplePos x="0" y="0"/>
            <wp:positionH relativeFrom="column">
              <wp:posOffset>3099048</wp:posOffset>
            </wp:positionH>
            <wp:positionV relativeFrom="paragraph">
              <wp:posOffset>10933</wp:posOffset>
            </wp:positionV>
            <wp:extent cx="212090" cy="21209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94F67" w:rsidRPr="00B536C1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49024" behindDoc="0" locked="0" layoutInCell="1" hidden="0" allowOverlap="1" wp14:anchorId="318FF1D9" wp14:editId="387F2EEE">
            <wp:simplePos x="0" y="0"/>
            <wp:positionH relativeFrom="column">
              <wp:posOffset>1519113</wp:posOffset>
            </wp:positionH>
            <wp:positionV relativeFrom="paragraph">
              <wp:posOffset>10160</wp:posOffset>
            </wp:positionV>
            <wp:extent cx="212090" cy="212090"/>
            <wp:effectExtent l="0" t="0" r="0" b="0"/>
            <wp:wrapNone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   </w:t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ระดับปริญญาตรี/ปวส.</w:t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ab/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ab/>
        <w:t>ระดับมัธยมปลาย/ปวช.</w:t>
      </w:r>
      <w:r w:rsidR="00286A7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          อื่น ๆ .....(โปรดระบุ)....</w:t>
      </w:r>
    </w:p>
    <w:p w14:paraId="318FF19B" w14:textId="47FE80CA" w:rsidR="00323130" w:rsidRPr="00B536C1" w:rsidRDefault="00D94F67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3120" behindDoc="0" locked="0" layoutInCell="1" hidden="0" allowOverlap="1" wp14:anchorId="318FF1DD" wp14:editId="27C7000A">
            <wp:simplePos x="0" y="0"/>
            <wp:positionH relativeFrom="column">
              <wp:posOffset>3415168</wp:posOffset>
            </wp:positionH>
            <wp:positionV relativeFrom="paragraph">
              <wp:posOffset>13998</wp:posOffset>
            </wp:positionV>
            <wp:extent cx="212090" cy="212090"/>
            <wp:effectExtent l="0" t="0" r="0" b="0"/>
            <wp:wrapNone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536C1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1072" behindDoc="0" locked="0" layoutInCell="1" hidden="0" allowOverlap="1" wp14:anchorId="318FF1DB" wp14:editId="669AF3F3">
            <wp:simplePos x="0" y="0"/>
            <wp:positionH relativeFrom="margin">
              <wp:posOffset>127221</wp:posOffset>
            </wp:positionH>
            <wp:positionV relativeFrom="paragraph">
              <wp:posOffset>4721</wp:posOffset>
            </wp:positionV>
            <wp:extent cx="212090" cy="212090"/>
            <wp:effectExtent l="0" t="0" r="0" b="0"/>
            <wp:wrapNone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มีผลงานใหม่ที่เป็นผลิตภัณฑ์ สิ่งประดิษฐ์ หรือกระบวนการใหม่        </w:t>
      </w:r>
      <w:r w:rsidR="0090052F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</w:t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แนวคิดที่จะพัฒนา</w:t>
      </w:r>
      <w:r w:rsidR="008E66AF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/</w:t>
      </w:r>
      <w:r w:rsidR="00D55D8E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ต่อยอดผลงาน</w:t>
      </w:r>
      <w:r w:rsidR="00286A7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เดิม</w:t>
      </w:r>
    </w:p>
    <w:p w14:paraId="0643A6CD" w14:textId="5097C517" w:rsidR="00E43743" w:rsidRPr="00B536C1" w:rsidRDefault="00E43743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318FF19C" w14:textId="5FD06C78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ชื่อผลงาน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....................................................................................................................................................</w:t>
      </w:r>
      <w:r w:rsidR="00385640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.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.....................</w:t>
      </w:r>
    </w:p>
    <w:p w14:paraId="28CBA238" w14:textId="379E3A85" w:rsidR="00385640" w:rsidRPr="00B536C1" w:rsidRDefault="0038564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ชื่อสถาบันการศึกษา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(ที่ส่งเข้าประกวด)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DB318C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มหาวิทยาลัยเกษตรศาสตร์</w:t>
      </w:r>
    </w:p>
    <w:p w14:paraId="796B8A21" w14:textId="329C0F10" w:rsidR="00385640" w:rsidRPr="00B536C1" w:rsidRDefault="0038564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ที่อยู่สถาบันการศึกษา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(ที่ส่งเข้าประกวด)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D62902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50 </w:t>
      </w:r>
      <w:r w:rsidR="00D62902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ถนน งามวงศ์วาน แขวงลาดยาว เขตจตุจักร กรุงเทพมหานคร </w:t>
      </w:r>
      <w:r w:rsidR="00D62902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10900</w:t>
      </w:r>
    </w:p>
    <w:p w14:paraId="1B68F4A1" w14:textId="5488A40F" w:rsidR="00E43743" w:rsidRPr="00B536C1" w:rsidRDefault="00E43743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318FF19D" w14:textId="1D156EF2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ข้อมูลผู้สมัคร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(สมัครเดี่ยวหรือเป็นทีมที่ไม่เกิน 3 คน)</w:t>
      </w:r>
    </w:p>
    <w:p w14:paraId="318FF19E" w14:textId="3A3A998A" w:rsidR="00323130" w:rsidRPr="00B536C1" w:rsidRDefault="00D55D8E" w:rsidP="00D94F67">
      <w:pPr>
        <w:pStyle w:val="a7"/>
        <w:numPr>
          <w:ilvl w:val="0"/>
          <w:numId w:val="1"/>
        </w:num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ชื่อ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นายพงศภัค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สกุล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เอกฉาย</w:t>
      </w:r>
      <w:r w:rsidR="001061E9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1061E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ชื่อเล่น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ไอ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อายุ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19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ปี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ชั้นปีที่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 </w:t>
      </w:r>
      <w:r w:rsidR="002F2A22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สถาบันการศึกษา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มหาวิทยาลัยเกตรศ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า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สตร์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                </w:t>
      </w:r>
      <w:r w:rsidR="00BE5806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โ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ทรศัพท์</w:t>
      </w:r>
      <w:r w:rsidR="00271435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080-5254861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</w:t>
      </w:r>
      <w:r w:rsidR="002F2A22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E-mail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pongsapuck.e@ku.th</w:t>
      </w:r>
    </w:p>
    <w:p w14:paraId="756DE4E6" w14:textId="77777777" w:rsidR="004D6C1E" w:rsidRPr="00B536C1" w:rsidRDefault="00093863" w:rsidP="00DA00F6">
      <w:pPr>
        <w:pStyle w:val="a7"/>
        <w:numPr>
          <w:ilvl w:val="0"/>
          <w:numId w:val="1"/>
        </w:num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ชื่อ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นายรัญชน์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สกุล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นาคจีน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ชื่อเล่น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รัน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อายุ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19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ปี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ชั้นปีที่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 </w:t>
      </w:r>
      <w:r w:rsidR="003A418B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สถาบันการศึกษา มหาวิทยาลัยเกตรศาสตร์</w:t>
      </w:r>
      <w:r w:rsidR="00271435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</w:p>
    <w:p w14:paraId="79565D61" w14:textId="1D0E9E37" w:rsidR="004D6C1E" w:rsidRPr="00B536C1" w:rsidRDefault="004D6C1E" w:rsidP="004D6C1E">
      <w:pPr>
        <w:pStyle w:val="a7"/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โทรศัพท์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0880986831 </w:t>
      </w:r>
      <w:r w:rsidR="00B536C1">
        <w:rPr>
          <w:rFonts w:ascii="TH SarabunPSK" w:eastAsia="Angsana New" w:hAnsi="TH SarabunPSK" w:cs="TH SarabunPSK"/>
          <w:noProof/>
          <w:sz w:val="32"/>
          <w:szCs w:val="32"/>
        </w:rPr>
        <w:t>E-mail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run.nak@ku.th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</w:p>
    <w:p w14:paraId="04DF8F80" w14:textId="7ECAD76A" w:rsidR="00093863" w:rsidRPr="00B536C1" w:rsidRDefault="0089200D" w:rsidP="00DA00F6">
      <w:pPr>
        <w:pStyle w:val="a7"/>
        <w:numPr>
          <w:ilvl w:val="0"/>
          <w:numId w:val="1"/>
        </w:num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bookmarkStart w:id="0" w:name="_Hlk134831318"/>
      <w:r w:rsidRPr="00B536C1">
        <w:rPr>
          <w:rFonts w:ascii="TH SarabunPSK" w:hAnsi="TH SarabunPSK" w:cs="TH SarabunPSK" w:hint="cs"/>
          <w:sz w:val="32"/>
          <w:szCs w:val="32"/>
          <w:cs/>
        </w:rPr>
        <w:t xml:space="preserve">นายกฤติน </w:t>
      </w:r>
      <w:proofErr w:type="spellStart"/>
      <w:r w:rsidRPr="00B536C1">
        <w:rPr>
          <w:rFonts w:ascii="TH SarabunPSK" w:hAnsi="TH SarabunPSK" w:cs="TH SarabunPSK" w:hint="cs"/>
          <w:sz w:val="32"/>
          <w:szCs w:val="32"/>
          <w:cs/>
        </w:rPr>
        <w:t>นั</w:t>
      </w:r>
      <w:proofErr w:type="spellEnd"/>
      <w:r w:rsidRPr="00B536C1">
        <w:rPr>
          <w:rFonts w:ascii="TH SarabunPSK" w:hAnsi="TH SarabunPSK" w:cs="TH SarabunPSK" w:hint="cs"/>
          <w:sz w:val="32"/>
          <w:szCs w:val="32"/>
          <w:cs/>
        </w:rPr>
        <w:t xml:space="preserve">นทสมบัติ </w:t>
      </w:r>
      <w:r w:rsidRPr="00B536C1">
        <w:rPr>
          <w:rFonts w:ascii="TH SarabunPSK" w:hAnsi="TH SarabunPSK" w:cs="TH SarabunPSK" w:hint="cs"/>
          <w:sz w:val="32"/>
          <w:szCs w:val="32"/>
          <w:cs/>
        </w:rPr>
        <w:t xml:space="preserve">ชื่อเล่น ภู </w:t>
      </w:r>
      <w:r w:rsidR="00B536C1" w:rsidRPr="00B536C1">
        <w:rPr>
          <w:rFonts w:ascii="TH SarabunPSK" w:hAnsi="TH SarabunPSK" w:cs="TH SarabunPSK" w:hint="cs"/>
          <w:sz w:val="32"/>
          <w:szCs w:val="32"/>
          <w:cs/>
        </w:rPr>
        <w:t xml:space="preserve">อายุ </w:t>
      </w:r>
      <w:r w:rsidR="00B536C1" w:rsidRPr="00B536C1">
        <w:rPr>
          <w:rFonts w:ascii="TH SarabunPSK" w:hAnsi="TH SarabunPSK" w:cs="TH SarabunPSK" w:hint="cs"/>
          <w:sz w:val="32"/>
          <w:szCs w:val="32"/>
        </w:rPr>
        <w:t xml:space="preserve">19 </w:t>
      </w:r>
      <w:r w:rsidR="00B536C1" w:rsidRPr="00B536C1">
        <w:rPr>
          <w:rFonts w:ascii="TH SarabunPSK" w:hAnsi="TH SarabunPSK" w:cs="TH SarabunPSK" w:hint="cs"/>
          <w:sz w:val="32"/>
          <w:szCs w:val="32"/>
          <w:cs/>
        </w:rPr>
        <w:t xml:space="preserve">ปี ชั้นปีที่ </w:t>
      </w:r>
      <w:r w:rsidR="00B536C1" w:rsidRPr="00B536C1">
        <w:rPr>
          <w:rFonts w:ascii="TH SarabunPSK" w:hAnsi="TH SarabunPSK" w:cs="TH SarabunPSK" w:hint="cs"/>
          <w:sz w:val="32"/>
          <w:szCs w:val="32"/>
        </w:rPr>
        <w:t xml:space="preserve">1 </w:t>
      </w:r>
      <w:r w:rsidR="00B536C1" w:rsidRPr="00B536C1">
        <w:rPr>
          <w:rFonts w:ascii="TH SarabunPSK" w:hAnsi="TH SarabunPSK" w:cs="TH SarabunPSK" w:hint="cs"/>
          <w:sz w:val="32"/>
          <w:szCs w:val="32"/>
          <w:cs/>
        </w:rPr>
        <w:t xml:space="preserve">สถาบันการศึกษา </w:t>
      </w:r>
      <w:r w:rsidRPr="00B536C1">
        <w:rPr>
          <w:rFonts w:ascii="TH SarabunPSK" w:hAnsi="TH SarabunPSK" w:cs="TH SarabunPSK" w:hint="cs"/>
          <w:sz w:val="32"/>
          <w:szCs w:val="32"/>
          <w:cs/>
        </w:rPr>
        <w:t>มหาวิทยาลัยเกษตรศาสตร์</w:t>
      </w:r>
      <w:r w:rsidR="00B536C1">
        <w:rPr>
          <w:rFonts w:ascii="TH SarabunPSK" w:hAnsi="TH SarabunPSK" w:cs="TH SarabunPSK"/>
          <w:sz w:val="32"/>
          <w:szCs w:val="32"/>
        </w:rPr>
        <w:t xml:space="preserve">     </w:t>
      </w:r>
      <w:r w:rsidRPr="00B536C1">
        <w:rPr>
          <w:rFonts w:ascii="TH SarabunPSK" w:hAnsi="TH SarabunPSK" w:cs="TH SarabunPSK" w:hint="cs"/>
          <w:sz w:val="32"/>
          <w:szCs w:val="32"/>
        </w:rPr>
        <w:t xml:space="preserve"> </w:t>
      </w:r>
      <w:r w:rsidR="00B536C1" w:rsidRPr="00B536C1">
        <w:rPr>
          <w:rFonts w:ascii="TH SarabunPSK" w:hAnsi="TH SarabunPSK" w:cs="TH SarabunPSK" w:hint="cs"/>
          <w:sz w:val="32"/>
          <w:szCs w:val="32"/>
          <w:cs/>
        </w:rPr>
        <w:t xml:space="preserve">โทรศัพท์ </w:t>
      </w:r>
      <w:r w:rsidR="00B536C1" w:rsidRPr="00B536C1">
        <w:rPr>
          <w:rFonts w:ascii="TH SarabunPSK" w:hAnsi="TH SarabunPSK" w:cs="TH SarabunPSK" w:hint="cs"/>
          <w:sz w:val="32"/>
          <w:szCs w:val="32"/>
        </w:rPr>
        <w:t>E-mail</w:t>
      </w:r>
      <w:r w:rsidRPr="00B536C1">
        <w:rPr>
          <w:rFonts w:ascii="TH SarabunPSK" w:hAnsi="TH SarabunPSK" w:cs="TH SarabunPSK" w:hint="cs"/>
          <w:sz w:val="32"/>
          <w:szCs w:val="32"/>
          <w:cs/>
        </w:rPr>
        <w:t>0983284909</w:t>
      </w:r>
      <w:r w:rsidRPr="00B536C1">
        <w:rPr>
          <w:rFonts w:ascii="TH SarabunPSK" w:hAnsi="TH SarabunPSK" w:cs="TH SarabunPSK" w:hint="cs"/>
          <w:sz w:val="32"/>
          <w:szCs w:val="32"/>
        </w:rPr>
        <w:t xml:space="preserve"> pooh.grittin@gmail.com</w:t>
      </w:r>
      <w:bookmarkEnd w:id="0"/>
    </w:p>
    <w:p w14:paraId="22D9B01F" w14:textId="1A8BF34F" w:rsidR="00E43743" w:rsidRPr="00B536C1" w:rsidRDefault="00E43743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2EF194A0" w14:textId="64F708D1" w:rsidR="00093863" w:rsidRPr="00B536C1" w:rsidRDefault="00093863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ข้อมูล</w:t>
      </w:r>
      <w:r w:rsidRPr="00B536C1">
        <w:rPr>
          <w:rFonts w:ascii="TH SarabunPSK" w:eastAsia="Angsana New" w:hAnsi="TH SarabunPSK" w:cs="TH SarabunPSK" w:hint="cs"/>
          <w:bCs/>
          <w:noProof/>
          <w:sz w:val="32"/>
          <w:szCs w:val="32"/>
          <w:cs/>
        </w:rPr>
        <w:t>อาจารย์ที่ปรึกษา</w:t>
      </w:r>
      <w:r w:rsidR="001F3E41" w:rsidRPr="00B536C1">
        <w:rPr>
          <w:rFonts w:ascii="TH SarabunPSK" w:eastAsia="Angsana New" w:hAnsi="TH SarabunPSK" w:cs="TH SarabunPSK" w:hint="cs"/>
          <w:bCs/>
          <w:noProof/>
          <w:sz w:val="32"/>
          <w:szCs w:val="32"/>
          <w:u w:val="single"/>
          <w:cs/>
        </w:rPr>
        <w:t>ภาย</w:t>
      </w:r>
      <w:r w:rsidR="004160E6" w:rsidRPr="00B536C1">
        <w:rPr>
          <w:rFonts w:ascii="TH SarabunPSK" w:eastAsia="Angsana New" w:hAnsi="TH SarabunPSK" w:cs="TH SarabunPSK" w:hint="cs"/>
          <w:bCs/>
          <w:noProof/>
          <w:sz w:val="32"/>
          <w:szCs w:val="32"/>
          <w:u w:val="single"/>
          <w:cs/>
        </w:rPr>
        <w:t>ในสถาบันที่ส่งเข้าประกวด</w:t>
      </w:r>
      <w:r w:rsidR="00AF5682" w:rsidRPr="00B536C1">
        <w:rPr>
          <w:rFonts w:ascii="TH SarabunPSK" w:eastAsia="Angsana New" w:hAnsi="TH SarabunPSK" w:cs="TH SarabunPSK" w:hint="cs"/>
          <w:bCs/>
          <w:noProof/>
          <w:sz w:val="32"/>
          <w:szCs w:val="32"/>
          <w:cs/>
        </w:rPr>
        <w:t xml:space="preserve"> </w:t>
      </w:r>
      <w:r w:rsidR="00AF5682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(ไม่เกิน 1 คน)</w:t>
      </w:r>
    </w:p>
    <w:p w14:paraId="7E0A89D4" w14:textId="7EE0DFD3" w:rsidR="00AF5682" w:rsidRPr="00B536C1" w:rsidRDefault="00AF5682" w:rsidP="00D94F67">
      <w:pPr>
        <w:pStyle w:val="a7"/>
        <w:numPr>
          <w:ilvl w:val="0"/>
          <w:numId w:val="2"/>
        </w:numPr>
        <w:spacing w:after="0" w:line="240" w:lineRule="auto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ชื่อ</w:t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ผศ.ดร. ชัยพร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สกุล </w:t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ใจแก้ว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0507BE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ตำแหน่ง</w:t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ผู้ช่วยศาสตรา</w:t>
      </w:r>
      <w:r w:rsidR="00A04C81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จารย์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โทรศัพท์</w:t>
      </w:r>
      <w:r w:rsidR="00D94F67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089-1221974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E-mai</w:t>
      </w:r>
      <w:r w:rsidR="0080143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l </w:t>
      </w:r>
      <w:hyperlink r:id="rId11" w:history="1">
        <w:r w:rsidR="0080143D" w:rsidRPr="00B536C1">
          <w:rPr>
            <w:rStyle w:val="a6"/>
            <w:rFonts w:ascii="TH SarabunPSK" w:hAnsi="TH SarabunPSK" w:cs="TH SarabunPSK" w:hint="cs"/>
            <w:color w:val="auto"/>
            <w:sz w:val="32"/>
            <w:szCs w:val="32"/>
            <w:u w:val="none"/>
            <w:shd w:val="clear" w:color="auto" w:fill="FFFFFF"/>
          </w:rPr>
          <w:t>fengchj@ku.ac.th</w:t>
        </w:r>
      </w:hyperlink>
    </w:p>
    <w:p w14:paraId="3B44668F" w14:textId="77777777" w:rsidR="00837A5A" w:rsidRPr="00B536C1" w:rsidRDefault="00837A5A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608F2325" w14:textId="77777777" w:rsidR="00CB45B0" w:rsidRPr="00B536C1" w:rsidRDefault="00CB45B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47B5940B" w14:textId="77777777" w:rsidR="00CB45B0" w:rsidRPr="00B536C1" w:rsidRDefault="00CB45B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5B90D7E6" w14:textId="77777777" w:rsidR="00CB45B0" w:rsidRPr="00B536C1" w:rsidRDefault="00CB45B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4089508D" w14:textId="77777777" w:rsidR="00CB45B0" w:rsidRPr="00B536C1" w:rsidRDefault="00CB45B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15137596" w14:textId="77777777" w:rsidR="0080143D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6762CE54" w14:textId="77777777" w:rsidR="0080143D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0DD23E01" w14:textId="77777777" w:rsidR="0080143D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2DA9ACF7" w14:textId="77777777" w:rsidR="0080143D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52BE24AE" w14:textId="77777777" w:rsidR="0080143D" w:rsidRPr="00B536C1" w:rsidRDefault="0080143D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2ADCA7EE" w14:textId="77777777" w:rsidR="00B536C1" w:rsidRDefault="00B536C1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318FF1A4" w14:textId="104464D3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lastRenderedPageBreak/>
        <w:t>ข้อมูลเชิงวิทยาศาตร์</w:t>
      </w:r>
    </w:p>
    <w:p w14:paraId="0E05BE7C" w14:textId="77777777" w:rsidR="0038404A" w:rsidRPr="00B536C1" w:rsidRDefault="0038404A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318FF1A5" w14:textId="2653DF94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1.บทคัดย่อ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(อธิบายถึงภาพรวมของผลงาน และผลท</w:t>
      </w:r>
      <w:r w:rsidR="0098582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ี่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ได้รับ)</w:t>
      </w:r>
    </w:p>
    <w:p w14:paraId="7B3A9155" w14:textId="77777777" w:rsidR="003C64E5" w:rsidRPr="00B536C1" w:rsidRDefault="003C64E5" w:rsidP="003C6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การติดตามปริมาณผลผลิตน้ำนมของวัวแต่ละตัวเป็นสิ่งสำคัญต่อการวิเคราะห์ เพื่อวางแผนในการจัดการและคาดการผลผลิตในอนาคตได้แต่การทำเช่นนั้นจะเพิ่มขั้นตอนในการจัดการ และสร้างความยุ่งยากโดยเฉพาะกับเกษตรกรรายย่อยที่ไม่เห็นผลที่ชัดเจนจากการกระทำนี้ หรือไม่ได้นำข้อมูลไปใช้ให้เกิดประโยชน์ต่อไปได้ ซึ่งส่งผลให้เกษตรกรรายย่อยที่ไม่เห็นผลที่ชัดเจนจากการกระทำนี้ไม่เลือกที่่ไม่จะทำ และข้ามขั้นตอนนี้ไปปัญหาที่เกษตรกรพบคือการยกถังนมขึ้นชั่งบนเครื่องชั่งสปริงขนาด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100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กิโลกรัมที่ตั้งอยู่บนพื้น เมื่อชั่งน้ำนมจากถังรีดเสร็จเกษตรกรจะนำน้ำนมมาเทรวมในถังนม ปริมาตร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40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ลิตร เพื่อนำส่งสหกรณ์โคนมหรือศูนย์รับนมทำให้ไม่สะดวก ต่อการยกถังนมขึ้นมาชั่ง อีกทั้งยังเสียเวลาและปวดหลังโดยเฉพาะเกษตรกรที่มีอายุมาก จะไม่ชั่งนมเพราะไม่สามารถยกถังนมที่มีน้ำหนักมากขึ้นมาชั่งได้ และในช่วงฤดูฝนของทุกปี วัวให้นมปริมาณลดลง เกษตรกรเรียกว่า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dry cow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จริง ๆ แล้วเป็นภาวะปกติที่เกิดขึ้นทุกปี ยิ่งถ้าปีไหนฝนตกหนักจะทำให้ปริมาณนมหายไปมาก หรือในช่วงที่เด็กนักเรียนปิดเทอมของทุก ๆ ปีจะทำให้เกิดปัญหานมล้นตลาด เนื่องจากมีการการบริโภคนมลดลง</w:t>
      </w:r>
    </w:p>
    <w:p w14:paraId="10E65D32" w14:textId="66524DB0" w:rsidR="003C64E5" w:rsidRPr="00B536C1" w:rsidRDefault="003C64E5" w:rsidP="003C6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โดยในตัวโครงงานนี้ ได้ศึกษา และประดิษฐ์ ระบบ และอุปกรณ์ที่จะช่วยลดขั้นตอนความยุ่งยาก ช่วยวิเคราะห์ข้อมูล และนำจัดแสดงแก่ผู้ใช้เพื่อแก้ปัญหาดั่งที่กล่าวมา ซึ่งจะใช้ระบบอินเทอร์เน็ตในทุกสิ่ง (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Internet of Things)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และ ปัญญาประดิษฐ์อัจฉริยะ (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AI)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เพื่อที่จะช่วยลดขั้นตอน และวิเคราะห์ข้อมูลของผลผลิตน้ำนมวัวดิบแก่เกษตรกรผู้เลี้ยงวัวนม ซึ่งวิธีที่จะทำให้สามารถทราบปริมาณน้ำนมของวัวรายตัวคือการนำตาชั่งมาติดรวมอยู่กับถังนม เมื่อรีดนมออกมาใส่ถังแล้วก็จะสามารถทราบปริมาณน้ำนมได้ทันที และนำข้อมูลนั้นไปวิเคราะห์ต่อ</w:t>
      </w:r>
    </w:p>
    <w:p w14:paraId="4FDD3D2D" w14:textId="77777777" w:rsidR="003C64E5" w:rsidRPr="00B536C1" w:rsidRDefault="003C64E5" w:rsidP="003C6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โดยมีหลักการคือนำถังนมไปตั้งไว้บริเวณใต้ตัววัว และอ่านค่าของถังนมให้สอดคล้องกับวัวตัวนั้น เพื่อที่จะได้รู้ว่าน้ำนมที่ได้มานั้นเป็นของวัวตัวไหน แล้วหลังจากนั้นเมื่อรีดนมเสร็จและนำถังออกระบบก็จะทำการเก็บปริมาณน้ำนมที่ได้ของวัวตัวนั้นและมีการชั่งน้ำหนักแล้วเก็บบันทึกเอาไว้ และมีการส่งข้อมูลน้ำนมผ่าน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Microcontroller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ที่อยู่ในถังนมแล้วส่งข้อมูลขึ้นไปบน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Cloud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โดยจะมีการแสดงข้อมูลทั้งหมดขึ้นมาที่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Application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ของเราพร้อมคำนวณระยะเวลาที่จะเก็บผลผลิต ให้เกษตรกรสามารถเข้ามาดูและนำไปปรับใช้กับการรีดนมวัว เพื่อให้ได้ผลผลิตให้ได้มากที่สุด</w:t>
      </w:r>
    </w:p>
    <w:p w14:paraId="318FF1A8" w14:textId="2E6E130A" w:rsidR="00323130" w:rsidRPr="00B536C1" w:rsidRDefault="00D55D8E" w:rsidP="003C6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2. </w:t>
      </w:r>
      <w:r w:rsidRPr="00B536C1">
        <w:rPr>
          <w:rFonts w:ascii="TH SarabunPSK" w:eastAsia="Angsana New" w:hAnsi="TH SarabunPSK" w:cs="TH SarabunPSK" w:hint="cs"/>
          <w:b/>
          <w:noProof/>
          <w:color w:val="000000"/>
          <w:sz w:val="32"/>
          <w:szCs w:val="32"/>
        </w:rPr>
        <w:t xml:space="preserve">มูลเหตุจูงใจ 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>(อธิบายถึงที่มาของปัญหาที่นำไปสู่การทำผลงานนี้ พร้อมวัตถุประ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สง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>ค์)</w:t>
      </w:r>
    </w:p>
    <w:p w14:paraId="2EF87A2C" w14:textId="419F010C" w:rsidR="00D94F67" w:rsidRPr="00B536C1" w:rsidRDefault="00D94F67" w:rsidP="00D94F67">
      <w:pPr>
        <w:spacing w:after="0" w:line="240" w:lineRule="auto"/>
        <w:ind w:firstLine="720"/>
        <w:jc w:val="thaiDistribute"/>
        <w:rPr>
          <w:ins w:id="1" w:author="chaiporn jaikaeo" w:date="2023-05-05T05:33:00Z"/>
          <w:rFonts w:ascii="TH SarabunPSK" w:eastAsia="Arial Unicode MS" w:hAnsi="TH SarabunPSK" w:cs="TH SarabunPSK" w:hint="cs"/>
          <w:sz w:val="32"/>
          <w:szCs w:val="32"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น้ำนมวัวถือเป็นหนึ่งในผลิตภัณฑ์ที่สำคัญของประเทศไทย โดยในอุ</w:t>
      </w:r>
      <w:r w:rsidR="00A04C81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ต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สาหกรรมการเกษตรน้ำนมวัวมีความสำคัญต่อเศ</w:t>
      </w:r>
      <w:r w:rsidR="00267453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ร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ษฐกิจของประเทศ ซึ่งภาครัฐส่งเสริมให้มีการผลิตน้ำนมให้เพียงพอต่อความต้องการในประเทศ ส่งผลให้มีรายได้เข้าสู่ชุมชน และเกษตรกรในประเทศจำนวนมาก และเกิดการแปรรูปผลิตภัณฑ์</w:t>
      </w:r>
      <w:r w:rsidR="00A04C81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น้ำ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นมต่อ</w:t>
      </w:r>
      <w:r w:rsidR="00A04C81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ไปยัง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ผลิตภัณฑ์นมพร้อมดื่ม นมเปรี้ยว และผลิตภัณฑ์จากนมอื่น</w:t>
      </w:r>
      <w:ins w:id="2" w:author="chaiporn jaikaeo" w:date="2023-05-05T05:32:00Z">
        <w:r w:rsidR="00FF1663" w:rsidRPr="00B536C1">
          <w:rPr>
            <w:rFonts w:ascii="TH SarabunPSK" w:eastAsia="Arial Unicode MS" w:hAnsi="TH SarabunPSK" w:cs="TH SarabunPSK" w:hint="cs"/>
            <w:sz w:val="32"/>
            <w:szCs w:val="32"/>
            <w:cs/>
          </w:rPr>
          <w:t xml:space="preserve"> </w:t>
        </w:r>
      </w:ins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ๆ อีกมากมาย โดยมีมูลค่าการส่งออกเพิ่มขึ้นเรื่อย ๆ ในทุก</w:t>
      </w:r>
      <w:r w:rsidR="00267453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ๆ</w:t>
      </w:r>
      <w:r w:rsidR="00267453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ปี โดยปี 58 มีมูลค่าถึง 6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,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591 ล้านบาท และมีปริมาณที่ใช้ในประเทศถึง 1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,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084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,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162 ตัน (กรมศุลกากร (2558)) โดยมีปริมาณวัวนมเพิ่มขึ้นทุก</w:t>
      </w:r>
      <w:r w:rsidR="00267453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ๆ ปีเพื่อตอบสนองต่อความต้องการที่เพิ่มขึ้น แต่จำนวนเกษตรกรกลับลดลง โดยในปี 54-58 เกษตรกรผู้เลี้ยงโคนมลดลงถึง 5.81% และ มีโคนมทั้งหมดเพิ่มขึ้น 2.30% (สำนักงานเศรษฐกิจการเกษตรและกรม</w:t>
      </w:r>
      <w:r w:rsidR="00A04C81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ปศุสัตว์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(2559)) โดยมีต้นทุนการผลิตเพิ่มขึ้นเรื่อย ๆ</w:t>
      </w:r>
      <w:r w:rsidR="00A04C81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ทำให้เกษตรกรรายย่อยลดลงไป</w:t>
      </w:r>
    </w:p>
    <w:p w14:paraId="41745276" w14:textId="4037D550" w:rsidR="00FF1663" w:rsidRPr="00B536C1" w:rsidRDefault="00782DCA" w:rsidP="001E3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lastRenderedPageBreak/>
        <w:t>ในปี</w:t>
      </w:r>
      <w:r w:rsidR="00E86ECC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พ.ศ. </w:t>
      </w:r>
      <w:r w:rsidR="00E86ECC"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2563 </w:t>
      </w:r>
      <w:r w:rsidR="006E4008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มีสมาชิกเกษตรกรผู้เลี้ยงโคนมของประเทศไทยส่วนใหญ่กำลังประสบปัญหาความเดือดร้อนในการจำหน่ายนมโค บางส่วนต้องนำไปเททิ้งหรือนำไปผลิตบรรจุกล่องเพื่อบรรเทาปัญหาความเดือดร้อนอันเนื่องมาจากสาเหตุสำคัญ อาทิ เป็นช่วงฤดูกาลที่น้ำนมโคของสมาชิกเกษตรกรที่ผลิตได้มีปริมาณเพิ่มสูงขึ้นต่อเนื่องและสูงกว่าปริมาณน้ำนมโคที่ทำบันทึกข้อตกลง (เอ็มโอยู)การซื้อขายน้ำนม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และ</w:t>
      </w:r>
      <w:r w:rsidR="00044970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ในปัจจุบัน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 xml:space="preserve">เกษตรกรประสบปัญหาต้นทุนอาหารสัตว์ที่ใช้ในการเลี้ยงโคนมปรับสูงขึ้น คณะรัฐมนตรีจึงมีมติให้ปรับขึ้นราคารับซื้อน้ำนมดิบหน้าโรงงานจากเกษตรกรอีกกิโลกรัมละ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1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 xml:space="preserve">บาท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50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 xml:space="preserve">สตางค์ จากราคา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19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 xml:space="preserve">บาท เป็น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20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 xml:space="preserve">บาท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50 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>สตางค์</w:t>
      </w:r>
      <w:r w:rsidR="00A63D49" w:rsidRPr="00B536C1">
        <w:rPr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> </w:t>
      </w:r>
      <w:r w:rsidR="00337024" w:rsidRPr="00B536C1">
        <w:rPr>
          <w:rFonts w:ascii="TH SarabunPSK" w:hAnsi="TH SarabunPSK" w:cs="TH SarabunPSK" w:hint="cs"/>
          <w:sz w:val="32"/>
          <w:szCs w:val="32"/>
          <w:cs/>
        </w:rPr>
        <w:t>ประกอบกับ</w:t>
      </w:r>
      <w:r w:rsidR="001E3DAA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ในช่วงฤดูฝนของทุกปี วัวให้นมปริมาณลดลง เกษตรกรเรียกว่า </w:t>
      </w:r>
      <w:r w:rsidR="001E3DAA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dry cow </w:t>
      </w:r>
      <w:r w:rsidR="001E3DAA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จริง ๆ แล้วเป็นภาวะปกติที่เกิดขึ้นทุกปี ยิ่งถ้าปีไหนฝนตกหนักจะทำให้ปริมาณนมหายไปมากทำให้ปัจจุบันเกิดภาวะน้ำนมขาดตลาด</w:t>
      </w:r>
    </w:p>
    <w:p w14:paraId="0D73A7A7" w14:textId="5047D327" w:rsidR="00D94F67" w:rsidRPr="00B536C1" w:rsidRDefault="00D94F67" w:rsidP="00D94F67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โดยการวัดปริมาณน้ำนมสำหรับวัวแต่ละตัวนั้นถือเป็นการเก็บข้อมูลที่สำคัญ </w:t>
      </w:r>
      <w:r w:rsidR="00510F20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และเป็นพื้นฐานให้กับการคำนวณค่าต่าง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ๆ ที่ช่วยในการจัดการการเกษตรกรรม เช่น การคัดเลือกแม่พันธ์ การคาดการณ์ผลผลิตน้ำนมรายวัน แต่ก็พบว่าเกษตรกรรายย่อยมักจะไม่ค่อยเก็บข้อมูลเพื่อใช้วิเคราะห์ หรือลืมจดในบางวันทำให้ไม่สามารถใช้ได้</w:t>
      </w:r>
    </w:p>
    <w:p w14:paraId="28F377F4" w14:textId="77777777" w:rsidR="00D94F67" w:rsidRPr="00B536C1" w:rsidRDefault="00D94F67" w:rsidP="00D94F67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ทำให้ทางเรามีความต้องการที่จะช่วยในการลดขั้นตอนโดยทำให้เป็นระบบอัตโนมัติ เพื่อจะทำให้เกษตรกรใช้งานได้อยากสะดวก และเป็นการเพิ่มผลผลิต และลดต้นทุนให้กับเกษตรกรได้</w:t>
      </w:r>
    </w:p>
    <w:p w14:paraId="318FF1AB" w14:textId="77777777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p w14:paraId="318FF1AC" w14:textId="77777777" w:rsidR="00323130" w:rsidRPr="00B536C1" w:rsidRDefault="00D55D8E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3. </w:t>
      </w:r>
      <w:r w:rsidRPr="00B536C1">
        <w:rPr>
          <w:rFonts w:ascii="TH SarabunPSK" w:eastAsia="Angsana New" w:hAnsi="TH SarabunPSK" w:cs="TH SarabunPSK" w:hint="cs"/>
          <w:b/>
          <w:noProof/>
          <w:color w:val="000000"/>
          <w:sz w:val="32"/>
          <w:szCs w:val="32"/>
        </w:rPr>
        <w:t>สมมติฐานและแนวคิดทางวิทยาศาสตร์ที่นำมาใช้</w:t>
      </w:r>
    </w:p>
    <w:p w14:paraId="19100D8A" w14:textId="77777777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eastAsia="Arial Unicode MS" w:hAnsi="TH SarabunPSK" w:cs="TH SarabunPSK" w:hint="cs"/>
          <w:sz w:val="32"/>
          <w:szCs w:val="32"/>
        </w:rPr>
      </w:pPr>
      <w:r w:rsidRPr="00B536C1"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>สมมติฐาน</w:t>
      </w:r>
    </w:p>
    <w:p w14:paraId="5016064B" w14:textId="5F4E9AC2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สามารถวัด และวิเคราะห์ข้อมูลปริมาณน้ำนมวัวของแต่ละตัวได้</w:t>
      </w:r>
    </w:p>
    <w:p w14:paraId="77FC3E1D" w14:textId="5A3A4216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เป็นระบบอัตโนมัติซึ่งไม่ต้องการขั้นตอนวิธีเพิ่มเติมในการใช้งาน</w:t>
      </w:r>
    </w:p>
    <w:p w14:paraId="22E7DAB2" w14:textId="78806A72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แสดงผลลัพธ์ได้อย่างชัดเจน</w:t>
      </w:r>
    </w:p>
    <w:p w14:paraId="33BD9164" w14:textId="77777777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>แนวคิดทางวิทยาศาสตร์</w:t>
      </w:r>
    </w:p>
    <w:p w14:paraId="0A7F820C" w14:textId="77EC386B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การใช้ 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Load cell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วัดปริมาณน้ำหนักผ่านแรงกดจากมวลของนมที่อยู่ในถังน้ำนมเนื่องมาจากความโน้มถ่วงของโลก</w:t>
      </w:r>
    </w:p>
    <w:p w14:paraId="58ACBC3B" w14:textId="328F3743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เก็บ และอ่าน</w:t>
      </w:r>
      <w:r w:rsidR="00F37BFC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ตัวตนของวัว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ผ่าน 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RFID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โดยใช้สนามแม่เหล็กไฟฟ้าจากตัวอ่าน</w:t>
      </w:r>
      <w:r w:rsidR="00F37BFC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(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reader)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F37BFC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ส่ง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ไป</w:t>
      </w:r>
      <w:r w:rsidR="00F37BFC" w:rsidRPr="00B536C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อุปกรณ์แท็ก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(</w:t>
      </w:r>
      <w:r w:rsidRPr="00B536C1">
        <w:rPr>
          <w:rFonts w:ascii="TH SarabunPSK" w:eastAsia="Arial Unicode MS" w:hAnsi="TH SarabunPSK" w:cs="TH SarabunPSK" w:hint="cs"/>
          <w:sz w:val="32"/>
          <w:szCs w:val="32"/>
        </w:rPr>
        <w:t>tag)</w:t>
      </w:r>
    </w:p>
    <w:p w14:paraId="75BE1446" w14:textId="4A95B0D4" w:rsidR="00D94F67" w:rsidRPr="00B536C1" w:rsidRDefault="00D94F67" w:rsidP="00D94F67">
      <w:pPr>
        <w:spacing w:after="0" w:line="240" w:lineRule="auto"/>
        <w:ind w:firstLine="34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36C1">
        <w:rPr>
          <w:rFonts w:ascii="TH SarabunPSK" w:eastAsia="Arial Unicode MS" w:hAnsi="TH SarabunPSK" w:cs="TH SarabunPSK" w:hint="cs"/>
          <w:sz w:val="32"/>
          <w:szCs w:val="32"/>
        </w:rPr>
        <w:t xml:space="preserve">- </w:t>
      </w:r>
      <w:r w:rsidRPr="00B536C1">
        <w:rPr>
          <w:rFonts w:ascii="TH SarabunPSK" w:eastAsia="Arial Unicode MS" w:hAnsi="TH SarabunPSK" w:cs="TH SarabunPSK" w:hint="cs"/>
          <w:sz w:val="32"/>
          <w:szCs w:val="32"/>
          <w:cs/>
        </w:rPr>
        <w:t>ประมวณผล และคาดการณ์ปริมาณน้ำนมดิบในอนาคตผ่านข้อมูลที่รวบรวมในอดีต</w:t>
      </w:r>
    </w:p>
    <w:p w14:paraId="318FF1AF" w14:textId="77777777" w:rsidR="00323130" w:rsidRPr="00B536C1" w:rsidRDefault="00D55D8E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4. </w:t>
      </w:r>
      <w:r w:rsidRPr="00B536C1">
        <w:rPr>
          <w:rFonts w:ascii="TH SarabunPSK" w:eastAsia="Angsana New" w:hAnsi="TH SarabunPSK" w:cs="TH SarabunPSK" w:hint="cs"/>
          <w:b/>
          <w:noProof/>
          <w:color w:val="000000"/>
          <w:sz w:val="32"/>
          <w:szCs w:val="32"/>
        </w:rPr>
        <w:t xml:space="preserve">แผนการดำเนินงาน 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>(อธิบายถึงขั้นตอนและวิธีการทางเทคนิคที่จะดำเนินการให้บรรลุตามวัตถุประสงค์)</w:t>
      </w:r>
    </w:p>
    <w:p w14:paraId="75BDB72C" w14:textId="77777777" w:rsidR="00636D89" w:rsidRPr="00B536C1" w:rsidRDefault="00636D89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ศึกษาเครื่องมือและระบบงานที่เกี่ยวข้อง</w:t>
      </w:r>
    </w:p>
    <w:p w14:paraId="6128D458" w14:textId="225E8C65" w:rsidR="00636D89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ทำการศึกษาเครื่องมือที่ใช้ในการเขียนแอปพลิเคชันบนแพลทฟอร์มของระบบปฏิบัติการแอนดรอยด์ </w:t>
      </w:r>
      <w:r w:rsidR="00F42B1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I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OS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และ</w:t>
      </w:r>
      <w:r w:rsidR="00F42B1C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เว็ป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ศึกษาการพัฒน</w:t>
      </w:r>
      <w:r w:rsidR="00F37BF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ะ</w:t>
      </w:r>
      <w:r w:rsidR="00F37BFC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บบปัญญาประดิษฐ์ </w:t>
      </w:r>
      <w:r w:rsidR="00F37BF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(Art</w:t>
      </w:r>
      <w:r w:rsidR="00F42B1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ificial intelligence)</w:t>
      </w:r>
      <w:r w:rsidR="00F37BF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ด้วยโปรแกรม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Visual Studio Code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และ</w:t>
      </w:r>
      <w:r w:rsidR="00F42B1C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Google Colab</w:t>
      </w:r>
      <w:r w:rsidR="00CE7FF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ศึกษา</w:t>
      </w:r>
      <w:r w:rsidR="005A213E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อุปกรณ์ไมโครคอนโทรลเลอร์</w:t>
      </w:r>
      <w:r w:rsidR="0053795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และเซ็นเซอร์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ที่เหมาะสมกับงานในการชั่งน้ำหนักและส่งข้อมูล </w:t>
      </w:r>
      <w:r w:rsidR="00537959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รวมถึง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ศึกษาประเภทของฐานข้อมูลที่เหมาะสมกับงาน</w:t>
      </w:r>
    </w:p>
    <w:p w14:paraId="51F24729" w14:textId="77777777" w:rsidR="00B536C1" w:rsidRDefault="00B536C1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/>
          <w:b/>
          <w:bCs/>
          <w:noProof/>
          <w:sz w:val="32"/>
          <w:szCs w:val="32"/>
        </w:rPr>
      </w:pPr>
    </w:p>
    <w:p w14:paraId="7106475D" w14:textId="77777777" w:rsidR="00B536C1" w:rsidRDefault="00B536C1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/>
          <w:b/>
          <w:bCs/>
          <w:noProof/>
          <w:sz w:val="32"/>
          <w:szCs w:val="32"/>
        </w:rPr>
      </w:pPr>
    </w:p>
    <w:p w14:paraId="76671513" w14:textId="56A0C72F" w:rsidR="00636D89" w:rsidRPr="00B536C1" w:rsidRDefault="00636D89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lastRenderedPageBreak/>
        <w:t>การวิเคราะห์ (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System Analysis)</w:t>
      </w:r>
    </w:p>
    <w:p w14:paraId="6BA06353" w14:textId="2365F6F4" w:rsidR="00636D89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hAnsi="TH SarabunPSK" w:cs="TH SarabunPSK" w:hint="cs"/>
          <w:sz w:val="32"/>
          <w:szCs w:val="32"/>
          <w:cs/>
        </w:rPr>
        <w:t>ทำการวิเคราะห์กระบวนการทำงานของแอปพลิเคชัน วิเคราะห์ฟังก์ชันในการทำงานของ</w:t>
      </w:r>
      <w:del w:id="3" w:author="chaiporn jaikaeo" w:date="2023-05-05T05:53:00Z">
        <w:r w:rsidRPr="00B536C1" w:rsidDel="008E1B5F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delText xml:space="preserve"> </w:delText>
        </w:r>
      </w:del>
      <w:r w:rsidR="00CE7FFD" w:rsidRPr="00B536C1">
        <w:rPr>
          <w:rFonts w:ascii="TH SarabunPSK" w:hAnsi="TH SarabunPSK" w:cs="TH SarabunPSK" w:hint="cs"/>
          <w:sz w:val="32"/>
          <w:szCs w:val="32"/>
          <w:cs/>
        </w:rPr>
        <w:t>ระบบปัญญาประดิษฐ์และการ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ส่งข้อมูลของ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RFID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 xml:space="preserve"> </w:t>
      </w:r>
    </w:p>
    <w:p w14:paraId="030F56E0" w14:textId="16B51839" w:rsidR="00636D89" w:rsidRPr="00B536C1" w:rsidRDefault="00636D89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การออกแบบระบบ (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System Design)</w:t>
      </w:r>
    </w:p>
    <w:p w14:paraId="7E847C41" w14:textId="57463897" w:rsidR="00636D89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ทำการออกแบบรูปแบบของการนำเสนอข้อมูลบนแอปพลิเคชัน รูปแบบการเขียนโปรแกรม รูปแบบการส่งข้อมูลไปจัดเก็บ แผงวงจรในตัวอุปกรณ์ชั่งน้ำหนัก การระบุตัวของวัว ขั้นตอนการทำงานของแอปพลิเคชัน</w:t>
      </w:r>
    </w:p>
    <w:p w14:paraId="3B9FC240" w14:textId="09A4C6B4" w:rsidR="00636D89" w:rsidRPr="00B536C1" w:rsidRDefault="00636D89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การพัฒนาระบบ (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System Development)</w:t>
      </w:r>
    </w:p>
    <w:p w14:paraId="7AEBECBC" w14:textId="6CA19938" w:rsidR="00636D89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เป็นกระบวนการเขียนชุดคำสั่งสร้างแอปพลิเคชันที่ได้ออกแบบไว้สำหรับแอปพลิเคชันที่สร้างขึ้นนี้ใช้โปรแกรม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Flutter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ด้วยภาษา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Dart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ส่วนของการเขียนโปรแกรมด้วยโปรแกรม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Visual Studio Code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พัฒนาระบบการวิเคราะห์ข้อมูลของปริมาณน้ำนมของวัวแต่ละตัวที่เก็บมาเพื่อคาดการณ์ช่วงเวลาที่เหมาะสมในการผสมพันธุ์วัว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ด้วยโปรแกรม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Visual Studio Code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และ </w:t>
      </w:r>
      <w:r w:rsidR="00CE7FFD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Google Colab </w:t>
      </w:r>
      <w:r w:rsidR="00CE7FFD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   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ด้วยภาษา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Python</w:t>
      </w:r>
    </w:p>
    <w:p w14:paraId="47E5E02F" w14:textId="615F7161" w:rsidR="00636D89" w:rsidRPr="00B536C1" w:rsidRDefault="00636D89" w:rsidP="00801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ทดสอบและแก้ไข (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Testing and Development)</w:t>
      </w:r>
    </w:p>
    <w:p w14:paraId="15E1A057" w14:textId="0953398E" w:rsidR="00A14801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ab/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ทดสอบการทำงานของระบบการเก็บข้อมูลความสะดวกในการใช้งานในฟาร์มโคนม</w:t>
      </w:r>
      <w:r w:rsidR="00B536C1">
        <w:rPr>
          <w:rFonts w:ascii="TH SarabunPSK" w:eastAsia="Angsana New" w:hAnsi="TH SarabunPSK" w:cs="TH SarabunPSK"/>
          <w:b/>
          <w:bCs/>
          <w:noProof/>
          <w:sz w:val="32"/>
          <w:szCs w:val="32"/>
          <w:cs/>
        </w:rPr>
        <w:tab/>
      </w:r>
    </w:p>
    <w:p w14:paraId="2CF6AF83" w14:textId="36C09A06" w:rsidR="00636D89" w:rsidRPr="00B536C1" w:rsidRDefault="00636D89" w:rsidP="00B5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การจัดทำเอกสารประกอบการใช้งานระบบ (</w:t>
      </w: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t>System Documentation)</w:t>
      </w:r>
    </w:p>
    <w:p w14:paraId="0EB7FF99" w14:textId="054E469F" w:rsidR="00636D89" w:rsidRPr="00B536C1" w:rsidRDefault="00636D89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จัดทำคู่มือในการใช้งานอุปกรณ์ จัดทำเอกสารคู่มือการใช้งานแอปพลิเคชัน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</w:p>
    <w:p w14:paraId="318FF1B2" w14:textId="7B819F67" w:rsidR="00323130" w:rsidRPr="00B536C1" w:rsidRDefault="00D55D8E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5. </w:t>
      </w:r>
      <w:r w:rsidRPr="00B536C1">
        <w:rPr>
          <w:rFonts w:ascii="TH SarabunPSK" w:eastAsia="Angsana New" w:hAnsi="TH SarabunPSK" w:cs="TH SarabunPSK" w:hint="cs"/>
          <w:b/>
          <w:noProof/>
          <w:color w:val="000000"/>
          <w:sz w:val="32"/>
          <w:szCs w:val="32"/>
        </w:rPr>
        <w:t>ผลการ</w:t>
      </w: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ดำเนินงาน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(อธิบายผลการทดลอง/การทดสอบ ที่บรรลุตามวัตถุประสงค์ ปัญหา/อุปสรรค ถ้ามี)</w:t>
      </w:r>
    </w:p>
    <w:p w14:paraId="67549B4C" w14:textId="58D3C33E" w:rsidR="001067A7" w:rsidRPr="00B536C1" w:rsidRDefault="001067A7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</w:t>
      </w:r>
    </w:p>
    <w:p w14:paraId="33D6954A" w14:textId="4F5F7D72" w:rsidR="001067A7" w:rsidRPr="00B536C1" w:rsidRDefault="001067A7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746090" w14:textId="2858884C" w:rsidR="00985829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hidden="0" allowOverlap="1" wp14:anchorId="43EEA5B5" wp14:editId="146F73A1">
                <wp:simplePos x="0" y="0"/>
                <wp:positionH relativeFrom="page">
                  <wp:align>center</wp:align>
                </wp:positionH>
                <wp:positionV relativeFrom="paragraph">
                  <wp:posOffset>380724</wp:posOffset>
                </wp:positionV>
                <wp:extent cx="6136640" cy="2671445"/>
                <wp:effectExtent l="0" t="0" r="1651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40" cy="267144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56E3B2" w14:textId="77777777" w:rsidR="0023337D" w:rsidRDefault="0023337D" w:rsidP="002333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A5B5" id="Rectangle 3" o:spid="_x0000_s1026" style="position:absolute;left:0;text-align:left;margin-left:0;margin-top:30pt;width:483.2pt;height:210.35pt;z-index:-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" filled="f" strokecolor="#a5a5a5 [2092]" strokeweight="1pt">
                <v:stroke dashstyle="dot" startarrowwidth="narrow" startarrowlength="short" endarrowwidth="narrow" endarrowlength="short" joinstyle="round"/>
                <v:textbox inset="2.53958mm,2.53958mm,2.53958mm,2.53958mm">
                  <w:txbxContent>
                    <w:p w14:paraId="2756E3B2" w14:textId="77777777" w:rsidR="0023337D" w:rsidRDefault="0023337D" w:rsidP="002333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3337D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6</w:t>
      </w:r>
      <w:r w:rsidR="00985829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. </w:t>
      </w:r>
      <w:commentRangeStart w:id="4"/>
      <w:r w:rsidR="0023337D" w:rsidRPr="00B536C1">
        <w:rPr>
          <w:rFonts w:ascii="TH SarabunPSK" w:eastAsia="Angsana New" w:hAnsi="TH SarabunPSK" w:cs="TH SarabunPSK" w:hint="cs"/>
          <w:bCs/>
          <w:noProof/>
          <w:color w:val="000000"/>
          <w:sz w:val="32"/>
          <w:szCs w:val="32"/>
          <w:cs/>
        </w:rPr>
        <w:t>แผนภาพ/รูปภาพ</w:t>
      </w:r>
      <w:commentRangeEnd w:id="4"/>
      <w:r w:rsidR="008E1B5F" w:rsidRPr="00B536C1">
        <w:rPr>
          <w:rStyle w:val="af"/>
          <w:rFonts w:ascii="TH SarabunPSK" w:hAnsi="TH SarabunPSK" w:cs="TH SarabunPSK" w:hint="cs"/>
          <w:sz w:val="32"/>
          <w:szCs w:val="32"/>
        </w:rPr>
        <w:commentReference w:id="4"/>
      </w:r>
      <w:r w:rsidR="0023337D" w:rsidRPr="00B536C1">
        <w:rPr>
          <w:rFonts w:ascii="TH SarabunPSK" w:eastAsia="Angsana New" w:hAnsi="TH SarabunPSK" w:cs="TH SarabunPSK" w:hint="cs"/>
          <w:bCs/>
          <w:noProof/>
          <w:color w:val="000000"/>
          <w:sz w:val="32"/>
          <w:szCs w:val="32"/>
          <w:cs/>
        </w:rPr>
        <w:t>/แผนผังโครงสร้างของผลงานที่ส่งประกวด</w:t>
      </w:r>
    </w:p>
    <w:p w14:paraId="07D8821F" w14:textId="677AA876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04AEB51E" w14:textId="67718B12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9504" behindDoc="1" locked="0" layoutInCell="1" allowOverlap="1" wp14:anchorId="51DC9A54" wp14:editId="22AAD181">
            <wp:simplePos x="0" y="0"/>
            <wp:positionH relativeFrom="margin">
              <wp:posOffset>832375</wp:posOffset>
            </wp:positionH>
            <wp:positionV relativeFrom="paragraph">
              <wp:posOffset>3810</wp:posOffset>
            </wp:positionV>
            <wp:extent cx="4378417" cy="2464904"/>
            <wp:effectExtent l="0" t="0" r="3175" b="0"/>
            <wp:wrapNone/>
            <wp:docPr id="382119506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17" cy="2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FD8D5" w14:textId="2815D8F5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5D710953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40D92731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431D9301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11B265E2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5C9CF240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6D6815ED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177E78D3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6932CF07" w14:textId="77777777" w:rsidR="0080143D" w:rsidRPr="00B536C1" w:rsidRDefault="0080143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46BF4C2B" w14:textId="77777777" w:rsidR="00B536C1" w:rsidRDefault="00B536C1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13748E17" w14:textId="7A4867B4" w:rsidR="00985829" w:rsidRPr="00B536C1" w:rsidRDefault="0023337D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color w:val="000000"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lastRenderedPageBreak/>
        <w:t>7</w:t>
      </w:r>
      <w:r w:rsidR="00985829"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. </w:t>
      </w:r>
      <w:r w:rsidRPr="00B536C1">
        <w:rPr>
          <w:rFonts w:ascii="TH SarabunPSK" w:eastAsia="Angsana New" w:hAnsi="TH SarabunPSK" w:cs="TH SarabunPSK" w:hint="cs"/>
          <w:bCs/>
          <w:noProof/>
          <w:color w:val="000000"/>
          <w:sz w:val="32"/>
          <w:szCs w:val="32"/>
          <w:cs/>
        </w:rPr>
        <w:t>เอกสารอ้างอิง</w:t>
      </w:r>
    </w:p>
    <w:p w14:paraId="3D05D241" w14:textId="4F3E08E0" w:rsidR="00D94F67" w:rsidRPr="00CF055C" w:rsidRDefault="00D94F67" w:rsidP="00CF055C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ยะวงศา</w:t>
      </w:r>
      <w:r w:rsidRPr="00CF055C">
        <w:rPr>
          <w:rFonts w:ascii="TH SarabunPSK" w:eastAsia="Arial Unicode MS" w:hAnsi="TH SarabunPSK" w:cs="TH SarabunPSK" w:hint="cs"/>
          <w:sz w:val="32"/>
          <w:szCs w:val="32"/>
        </w:rPr>
        <w:t xml:space="preserve">, </w:t>
      </w: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อดิศร</w:t>
      </w:r>
      <w:r w:rsidRPr="00CF055C">
        <w:rPr>
          <w:rFonts w:ascii="TH SarabunPSK" w:eastAsia="Arial Unicode MS" w:hAnsi="TH SarabunPSK" w:cs="TH SarabunPSK" w:hint="cs"/>
          <w:sz w:val="32"/>
          <w:szCs w:val="32"/>
        </w:rPr>
        <w:t>, et al.</w:t>
      </w: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CF055C">
        <w:rPr>
          <w:rFonts w:ascii="TH SarabunPSK" w:eastAsia="Arial Unicode MS" w:hAnsi="TH SarabunPSK" w:cs="TH SarabunPSK" w:hint="cs"/>
          <w:i/>
          <w:sz w:val="32"/>
          <w:szCs w:val="32"/>
          <w:cs/>
        </w:rPr>
        <w:t>การประมาณผลผลิตน้ำนมรายวันจากผลผลิตน้ำนมเช้าและเย็นของโคนม</w:t>
      </w: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.วารสารสัตวแพทย์</w:t>
      </w:r>
      <w:r w:rsidRPr="00CF055C">
        <w:rPr>
          <w:rFonts w:ascii="TH SarabunPSK" w:eastAsia="Arial Unicode MS" w:hAnsi="TH SarabunPSK" w:cs="TH SarabunPSK" w:hint="cs"/>
          <w:sz w:val="32"/>
          <w:szCs w:val="32"/>
        </w:rPr>
        <w:t xml:space="preserve">, </w:t>
      </w: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2559.</w:t>
      </w:r>
    </w:p>
    <w:p w14:paraId="235FCBE0" w14:textId="4C4C1B31" w:rsidR="00D94F67" w:rsidRPr="00CF055C" w:rsidRDefault="00D94F67" w:rsidP="00CF055C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กรมศุลกากร (2558).</w:t>
      </w:r>
    </w:p>
    <w:p w14:paraId="2D1D160F" w14:textId="77777777" w:rsidR="00D94F67" w:rsidRPr="00CF055C" w:rsidRDefault="00D94F67" w:rsidP="00CF055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F055C">
        <w:rPr>
          <w:rFonts w:ascii="TH SarabunPSK" w:eastAsia="Arial Unicode MS" w:hAnsi="TH SarabunPSK" w:cs="TH SarabunPSK" w:hint="cs"/>
          <w:sz w:val="32"/>
          <w:szCs w:val="32"/>
          <w:cs/>
        </w:rPr>
        <w:t>สำนักงานเศรษฐกิจการเกษตรและกรมปศุสตัว์(2559).</w:t>
      </w:r>
    </w:p>
    <w:p w14:paraId="108B2CB7" w14:textId="77777777" w:rsidR="00CF055C" w:rsidRPr="00CF055C" w:rsidRDefault="00CF055C" w:rsidP="00CF05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055C">
        <w:rPr>
          <w:rFonts w:ascii="TH SarabunPSK" w:hAnsi="TH SarabunPSK" w:cs="TH SarabunPSK" w:hint="cs"/>
          <w:sz w:val="32"/>
          <w:szCs w:val="32"/>
          <w:cs/>
        </w:rPr>
        <w:t>ประชาชาติธุรกิจ. (2565). “นมพร้อมดื่ม” ขาดตลาด จ่อขึ้นราคายกแผง 1-2 บาท. สืบค้น 4 พฤษภาคม 2566</w:t>
      </w:r>
      <w:r w:rsidRPr="00CF055C">
        <w:rPr>
          <w:rFonts w:ascii="TH SarabunPSK" w:hAnsi="TH SarabunPSK" w:cs="TH SarabunPSK" w:hint="cs"/>
          <w:sz w:val="32"/>
          <w:szCs w:val="32"/>
        </w:rPr>
        <w:t>,</w:t>
      </w: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14:paraId="7DA4BD3C" w14:textId="67410855" w:rsidR="00CF055C" w:rsidRPr="00CF055C" w:rsidRDefault="00CF055C" w:rsidP="00CF05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       จาก </w:t>
      </w:r>
      <w:hyperlink r:id="rId17" w:history="1">
        <w:r w:rsidRPr="00CF055C">
          <w:rPr>
            <w:rStyle w:val="a6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https://www.prachachat.net/marketing/news</w:t>
        </w:r>
        <w:r w:rsidRPr="00CF055C">
          <w:rPr>
            <w:rStyle w:val="a6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1063237</w:t>
        </w:r>
      </w:hyperlink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</w:p>
    <w:p w14:paraId="33FC97F1" w14:textId="77777777" w:rsidR="00CF055C" w:rsidRPr="00CF055C" w:rsidRDefault="00CF055C" w:rsidP="00CF05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proofErr w:type="spellStart"/>
      <w:r w:rsidRPr="00CF055C">
        <w:rPr>
          <w:rFonts w:ascii="TH SarabunPSK" w:hAnsi="TH SarabunPSK" w:cs="TH SarabunPSK" w:hint="cs"/>
          <w:sz w:val="32"/>
          <w:szCs w:val="32"/>
          <w:cs/>
        </w:rPr>
        <w:t>สุพัต</w:t>
      </w:r>
      <w:proofErr w:type="spellEnd"/>
      <w:r w:rsidRPr="00CF055C">
        <w:rPr>
          <w:rFonts w:ascii="TH SarabunPSK" w:hAnsi="TH SarabunPSK" w:cs="TH SarabunPSK" w:hint="cs"/>
          <w:sz w:val="32"/>
          <w:szCs w:val="32"/>
          <w:cs/>
        </w:rPr>
        <w:t>รา ธนเสนีย์วัฒน์. (2554). เกษตรกลุ้มนมล้นตลาด. สืบค้น 4 พฤษภาคม 2566</w:t>
      </w:r>
      <w:r w:rsidRPr="00CF055C">
        <w:rPr>
          <w:rFonts w:ascii="TH SarabunPSK" w:hAnsi="TH SarabunPSK" w:cs="TH SarabunPSK" w:hint="cs"/>
          <w:sz w:val="32"/>
          <w:szCs w:val="32"/>
        </w:rPr>
        <w:t>,</w:t>
      </w: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จาก  </w:t>
      </w:r>
    </w:p>
    <w:p w14:paraId="7C5DB6D0" w14:textId="05D6631D" w:rsidR="00CF055C" w:rsidRPr="00CF055C" w:rsidRDefault="00CF055C" w:rsidP="00CF05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hyperlink r:id="rId18" w:history="1">
        <w:r w:rsidRPr="00CF055C">
          <w:rPr>
            <w:rStyle w:val="a6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https://www.thairath.co.th/business/</w:t>
        </w:r>
        <w:r w:rsidRPr="00CF055C">
          <w:rPr>
            <w:rStyle w:val="a6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217396</w:t>
        </w:r>
      </w:hyperlink>
    </w:p>
    <w:p w14:paraId="273659C7" w14:textId="77777777" w:rsidR="00CF055C" w:rsidRPr="00CF055C" w:rsidRDefault="00CF055C" w:rsidP="00CF05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F055C">
        <w:rPr>
          <w:rFonts w:ascii="TH SarabunPSK" w:hAnsi="TH SarabunPSK" w:cs="TH SarabunPSK" w:hint="cs"/>
          <w:sz w:val="32"/>
          <w:szCs w:val="32"/>
        </w:rPr>
        <w:t>What</w:t>
      </w:r>
      <w:r w:rsidRPr="00CF055C">
        <w:rPr>
          <w:rFonts w:ascii="TH SarabunPSK" w:hAnsi="TH SarabunPSK" w:cs="TH SarabunPSK" w:hint="cs"/>
          <w:sz w:val="32"/>
          <w:szCs w:val="32"/>
          <w:cs/>
        </w:rPr>
        <w:t>2</w:t>
      </w:r>
      <w:r w:rsidRPr="00CF055C">
        <w:rPr>
          <w:rFonts w:ascii="TH SarabunPSK" w:hAnsi="TH SarabunPSK" w:cs="TH SarabunPSK" w:hint="cs"/>
          <w:sz w:val="32"/>
          <w:szCs w:val="32"/>
        </w:rPr>
        <w:t>Grow</w:t>
      </w: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. (24 กรกฎาคม 2562). โคนม ตอนที่ </w:t>
      </w:r>
      <w:r w:rsidRPr="00CF055C">
        <w:rPr>
          <w:rFonts w:ascii="TH SarabunPSK" w:hAnsi="TH SarabunPSK" w:cs="TH SarabunPSK" w:hint="cs"/>
          <w:sz w:val="32"/>
          <w:szCs w:val="32"/>
        </w:rPr>
        <w:t xml:space="preserve">5: </w:t>
      </w:r>
      <w:r w:rsidRPr="00CF055C">
        <w:rPr>
          <w:rFonts w:ascii="TH SarabunPSK" w:hAnsi="TH SarabunPSK" w:cs="TH SarabunPSK" w:hint="cs"/>
          <w:sz w:val="32"/>
          <w:szCs w:val="32"/>
          <w:cs/>
        </w:rPr>
        <w:t>รีดนมถูกวิธี เพื่อน้ำนมดีมีมาตรฐาน [</w:t>
      </w:r>
      <w:r w:rsidRPr="00CF055C">
        <w:rPr>
          <w:rFonts w:ascii="TH SarabunPSK" w:hAnsi="TH SarabunPSK" w:cs="TH SarabunPSK" w:hint="cs"/>
          <w:sz w:val="32"/>
          <w:szCs w:val="32"/>
        </w:rPr>
        <w:t>Video file].</w:t>
      </w:r>
    </w:p>
    <w:p w14:paraId="6B1EECAD" w14:textId="77777777" w:rsidR="00CF055C" w:rsidRPr="00CF055C" w:rsidRDefault="00CF055C" w:rsidP="00CF05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F055C">
        <w:rPr>
          <w:rFonts w:ascii="TH SarabunPSK" w:hAnsi="TH SarabunPSK" w:cs="TH SarabunPSK" w:hint="cs"/>
          <w:sz w:val="32"/>
          <w:szCs w:val="32"/>
          <w:cs/>
        </w:rPr>
        <w:t xml:space="preserve">        สืบค้นจาก </w:t>
      </w:r>
      <w:r w:rsidRPr="00CF055C">
        <w:rPr>
          <w:rFonts w:ascii="TH SarabunPSK" w:hAnsi="TH SarabunPSK" w:cs="TH SarabunPSK" w:hint="cs"/>
          <w:sz w:val="32"/>
          <w:szCs w:val="32"/>
        </w:rPr>
        <w:t>https://www.youtube.com/watch?v=OPgODRRMhuE</w:t>
      </w:r>
    </w:p>
    <w:p w14:paraId="4F7BBDC4" w14:textId="77777777" w:rsidR="00CF055C" w:rsidRPr="00B536C1" w:rsidRDefault="00CF055C" w:rsidP="00CF055C">
      <w:pPr>
        <w:spacing w:after="0" w:line="240" w:lineRule="auto"/>
        <w:jc w:val="thaiDistribute"/>
        <w:rPr>
          <w:ins w:id="5" w:author="พงศภัค เอกฉาย" w:date="2023-05-05T15:53:00Z"/>
          <w:rFonts w:ascii="TH SarabunPSK" w:hAnsi="TH SarabunPSK" w:cs="TH SarabunPSK"/>
          <w:sz w:val="32"/>
          <w:szCs w:val="32"/>
        </w:rPr>
      </w:pPr>
    </w:p>
    <w:p w14:paraId="12CCAA4C" w14:textId="77777777" w:rsidR="000E2A3B" w:rsidRPr="00B536C1" w:rsidRDefault="000E2A3B" w:rsidP="00D94F67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318FF1B5" w14:textId="77777777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p w14:paraId="6648659A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6B101CB2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30F96D5C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55007F9B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2E57FDF6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76A34026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2538026D" w14:textId="77777777" w:rsidR="00A14801" w:rsidRPr="00B536C1" w:rsidRDefault="00A14801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1414423D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2704D2DD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2B2B9109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456A0DBF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1EC8FA74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00B6513E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4FC7589E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5CA74466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1A12DFD5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6308D7B1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07762A44" w14:textId="77777777" w:rsidR="00CF055C" w:rsidRDefault="00CF055C" w:rsidP="00D94F67">
      <w:pPr>
        <w:spacing w:after="0" w:line="240" w:lineRule="auto"/>
        <w:jc w:val="thaiDistribute"/>
        <w:rPr>
          <w:rFonts w:ascii="TH SarabunPSK" w:eastAsia="Angsana New" w:hAnsi="TH SarabunPSK" w:cs="TH SarabunPSK"/>
          <w:b/>
          <w:noProof/>
          <w:sz w:val="32"/>
          <w:szCs w:val="32"/>
        </w:rPr>
      </w:pPr>
    </w:p>
    <w:p w14:paraId="318FF1B7" w14:textId="65479D9B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ข้อมูลเชิงนวัตกรรม</w:t>
      </w:r>
    </w:p>
    <w:p w14:paraId="318FF1B8" w14:textId="77777777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</w:p>
    <w:p w14:paraId="318FF1B9" w14:textId="46A51369" w:rsidR="00323130" w:rsidRPr="00B536C1" w:rsidRDefault="00D55D8E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 xml:space="preserve">1. </w:t>
      </w:r>
      <w:r w:rsidRPr="00B536C1">
        <w:rPr>
          <w:rFonts w:ascii="TH SarabunPSK" w:eastAsia="Angsana New" w:hAnsi="TH SarabunPSK" w:cs="TH SarabunPSK" w:hint="cs"/>
          <w:b/>
          <w:noProof/>
          <w:color w:val="000000"/>
          <w:sz w:val="32"/>
          <w:szCs w:val="32"/>
        </w:rPr>
        <w:t>Insight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 xml:space="preserve"> มีกลุ่มเป้าหมาย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คือใคร 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>และ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คาดว่า</w:t>
      </w:r>
      <w:r w:rsidRPr="00B536C1"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t>สามารถช่วยแก้ไขปัญหาหรือทำให้กลุ่มเป้าหมายดีขึ้นได้อย่างไร</w:t>
      </w:r>
    </w:p>
    <w:p w14:paraId="00B33EA7" w14:textId="3AAFD7FE" w:rsidR="00D94F67" w:rsidRPr="00B536C1" w:rsidRDefault="0091407A" w:rsidP="0080143D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กลุ่มเป้าหมายคือเกษตรกรโคนมจะช่วยแก้ปัญหาภาวะนมล้นตลาดและขาดตลาดได้จากการเก็บรวบรวมข้อมูลปริมาณน้ำนมของวัวแต่ละตัวโดยไม่เพิ่มภาระให้กับเกษตรกรเพื่อนำข้อมูลมาประมวลผลและคาดการณ์ช่วงเวลาในการผสมพันธุ์วัวและควรผสมพันธุ์วัวปริมาณเท่าไหร่เพื่อแก้ไขปัญหาน้ำนมดิบล้นตลาดและขาดตลาด</w:t>
      </w:r>
    </w:p>
    <w:p w14:paraId="318FF1BC" w14:textId="678BFE9A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2. Wow Idea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ผลงานมีจุดเด่น/ความแตกต่างจากผลงานทั่วไปอย่างไร</w:t>
      </w:r>
    </w:p>
    <w:p w14:paraId="5378630F" w14:textId="172162A6" w:rsidR="0091407A" w:rsidRPr="00B536C1" w:rsidRDefault="0091407A" w:rsidP="0080143D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การเก็บและบันทึกข้อมูลเดิมต้องให้เกษตรกรจดบันทึกชั่งน้ำหนักด้วยตัวเองทำให้เกษตรส่วนใหญ่เลือกที่จะไม่จดบันทึกเนื่องจากเป็นการสร้างภาระมากเกินไปแต่ระบบของเราเป็นระบบชั่งน้ำหนักและบันทึกข้อมูลวัวแต่ละตัวแบบอัตโนมัติ</w:t>
      </w:r>
    </w:p>
    <w:p w14:paraId="318FF1BF" w14:textId="4C594E6E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3. Business Model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</w:t>
      </w:r>
      <w:r w:rsidR="00E556E4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ระบุต้นทุนที่คาดการณ์ของทั้งโครงการ</w:t>
      </w:r>
      <w:r w:rsidR="006520B6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 </w:t>
      </w:r>
      <w:r w:rsidR="001D5FEC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และ</w:t>
      </w:r>
      <w:r w:rsidR="00D61264"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อธิบาย</w:t>
      </w:r>
      <w:r w:rsidR="006520B6"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แนวคิดในการวางแผน/ต่อยอดทางธุรกิจ</w:t>
      </w:r>
    </w:p>
    <w:p w14:paraId="501587D1" w14:textId="76D23F50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ต้นทุนในการพัฒนาทั้งโครงการ จำนวนเงิน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10,000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บาท</w:t>
      </w:r>
    </w:p>
    <w:p w14:paraId="7CE4496B" w14:textId="293BF152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 xml:space="preserve">ต้นทุนต่ออุปกรณ์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1 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ชุด</w:t>
      </w:r>
    </w:p>
    <w:p w14:paraId="0662566D" w14:textId="7BA5B006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แนวคิดในการวางแผนต่อยอดทางธุรกิจ</w:t>
      </w:r>
    </w:p>
    <w:p w14:paraId="1EEBDD77" w14:textId="1E5EE332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1.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ติดต่อผ่านทางสมาคมและสหกรณ์โคนมทั่วประเทศ</w:t>
      </w:r>
    </w:p>
    <w:p w14:paraId="73C0DAE6" w14:textId="393EC94F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2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.ติดต่อผ่านบริษัทที่ทำสัญญาเลี้ยงโคนมกับเกษตรกร</w:t>
      </w:r>
    </w:p>
    <w:p w14:paraId="27BC97C0" w14:textId="38BDB4DD" w:rsidR="00DC1108" w:rsidRPr="00B536C1" w:rsidRDefault="00DC1108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>3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.เสนอนวัตกรรมให้กับเกษตรโดยตรงผ่านฟาร์มโคนมตัวอย่าง</w:t>
      </w:r>
    </w:p>
    <w:p w14:paraId="318FF1C2" w14:textId="5DBD533F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  <w:bookmarkStart w:id="6" w:name="_heading=h.gjdgxs" w:colFirst="0" w:colLast="0"/>
      <w:bookmarkEnd w:id="6"/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lastRenderedPageBreak/>
        <w:t>4. Production and Diffusion</w:t>
      </w:r>
      <w:r w:rsidRPr="00B536C1">
        <w:rPr>
          <w:rFonts w:ascii="TH SarabunPSK" w:eastAsia="Angsana New" w:hAnsi="TH SarabunPSK" w:cs="TH SarabunPSK" w:hint="cs"/>
          <w:noProof/>
          <w:sz w:val="32"/>
          <w:szCs w:val="32"/>
        </w:rPr>
        <w:t xml:space="preserve"> มีวิธีการเข้าถึงกลุ่มเป้าหมายได้อย่างไร</w:t>
      </w:r>
    </w:p>
    <w:p w14:paraId="1826893C" w14:textId="60D061F8" w:rsidR="00614CCB" w:rsidRPr="00B536C1" w:rsidRDefault="00614CCB" w:rsidP="0080143D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  <w:cs/>
        </w:rPr>
      </w:pPr>
      <w:r w:rsidRPr="00B536C1">
        <w:rPr>
          <w:rFonts w:ascii="TH SarabunPSK" w:eastAsia="Angsana New" w:hAnsi="TH SarabunPSK" w:cs="TH SarabunPSK" w:hint="cs"/>
          <w:noProof/>
          <w:sz w:val="32"/>
          <w:szCs w:val="32"/>
          <w:cs/>
        </w:rPr>
        <w:t>ปัญหาน้ำนมดิบขาดแคลนและล้นตลาดเป็นปัญหาใหญ่ของเกษตรกรโคนมอยู่แล้วและเครื่องมือในการจัดเก็บข้อมูลปริมาณน้ำนมเดิมไม่ตอบโจทย์เกษตรกรเราสามารถขายให้กับสหกรณ์โคนม บริษัทใหญ่ที่รับซื้อน้ำนมดิบจากเกษตรกร และขายให้กับเกษตรกรโดยตรงเพราะนอกจากอุปกรณ์จะสามารถคาดการณ์ช่วงเวลาที่เหมาะสมในการผสมพันธุ์วัวได้แล้วยังสามารถบอกน้ำหนักนมให้กับเกษตรได้ทันทีทำให้ลดขั้นตอนในการรีดนมเพื่อขายลงได้</w:t>
      </w:r>
    </w:p>
    <w:p w14:paraId="318FF1C5" w14:textId="354B3F36" w:rsidR="00323130" w:rsidRPr="00B536C1" w:rsidRDefault="00D55D8E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t>5. ภาพชิ้นงานต้นแบบ</w:t>
      </w:r>
    </w:p>
    <w:p w14:paraId="318FF1C6" w14:textId="358CF61A" w:rsidR="00323130" w:rsidRPr="00B536C1" w:rsidRDefault="00323130" w:rsidP="00D94F67">
      <w:pPr>
        <w:spacing w:after="0" w:line="240" w:lineRule="auto"/>
        <w:ind w:firstLine="720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p w14:paraId="318FF1C7" w14:textId="68C23F17" w:rsidR="00323130" w:rsidRPr="00B536C1" w:rsidRDefault="00DC1108" w:rsidP="00D9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thaiDistribute"/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</w:pP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3E10A6" wp14:editId="245CDAE2">
            <wp:simplePos x="0" y="0"/>
            <wp:positionH relativeFrom="column">
              <wp:posOffset>591185</wp:posOffset>
            </wp:positionH>
            <wp:positionV relativeFrom="paragraph">
              <wp:posOffset>123825</wp:posOffset>
            </wp:positionV>
            <wp:extent cx="2421890" cy="1830070"/>
            <wp:effectExtent l="0" t="0" r="0" b="0"/>
            <wp:wrapSquare wrapText="bothSides"/>
            <wp:docPr id="58693258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5" t="15300" r="11038" b="37698"/>
                    <a:stretch/>
                  </pic:blipFill>
                  <pic:spPr bwMode="auto">
                    <a:xfrm>
                      <a:off x="0" y="0"/>
                      <a:ext cx="242189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6C1">
        <w:rPr>
          <w:rFonts w:ascii="TH SarabunPSK" w:eastAsia="Angsana New" w:hAnsi="TH SarabunPSK" w:cs="TH SarabunPSK" w:hint="cs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C011CEC" wp14:editId="7D7CE13E">
            <wp:simplePos x="0" y="0"/>
            <wp:positionH relativeFrom="column">
              <wp:posOffset>3298825</wp:posOffset>
            </wp:positionH>
            <wp:positionV relativeFrom="paragraph">
              <wp:posOffset>121285</wp:posOffset>
            </wp:positionV>
            <wp:extent cx="2378075" cy="1799590"/>
            <wp:effectExtent l="0" t="0" r="3175" b="0"/>
            <wp:wrapSquare wrapText="bothSides"/>
            <wp:docPr id="107799285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0" r="1965" b="15386"/>
                    <a:stretch/>
                  </pic:blipFill>
                  <pic:spPr bwMode="auto">
                    <a:xfrm>
                      <a:off x="0" y="0"/>
                      <a:ext cx="23780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FF1C8" w14:textId="58817469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p w14:paraId="318FF1C9" w14:textId="591F3DD9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  <w:u w:val="single"/>
        </w:rPr>
      </w:pPr>
    </w:p>
    <w:p w14:paraId="318FF1CA" w14:textId="4D7F8EF6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  <w:u w:val="single"/>
        </w:rPr>
      </w:pPr>
    </w:p>
    <w:p w14:paraId="318FF1CB" w14:textId="02B2916C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  <w:u w:val="single"/>
        </w:rPr>
      </w:pPr>
    </w:p>
    <w:p w14:paraId="318FF1D0" w14:textId="7CBD79B8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noProof/>
          <w:sz w:val="32"/>
          <w:szCs w:val="32"/>
          <w:u w:val="single"/>
        </w:rPr>
      </w:pPr>
    </w:p>
    <w:p w14:paraId="318FF1D4" w14:textId="22C4C579" w:rsidR="00323130" w:rsidRPr="00B536C1" w:rsidRDefault="00323130" w:rsidP="00D94F67">
      <w:pPr>
        <w:spacing w:after="0" w:line="240" w:lineRule="auto"/>
        <w:jc w:val="thaiDistribute"/>
        <w:rPr>
          <w:rFonts w:ascii="TH SarabunPSK" w:eastAsia="Angsana New" w:hAnsi="TH SarabunPSK" w:cs="TH SarabunPSK" w:hint="cs"/>
          <w:noProof/>
          <w:sz w:val="32"/>
          <w:szCs w:val="32"/>
        </w:rPr>
      </w:pPr>
    </w:p>
    <w:sectPr w:rsidR="00323130" w:rsidRPr="00B536C1" w:rsidSect="0038404A">
      <w:footerReference w:type="default" r:id="rId21"/>
      <w:pgSz w:w="11906" w:h="16838"/>
      <w:pgMar w:top="900" w:right="926" w:bottom="288" w:left="113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haiporn jaikaeo" w:date="2023-05-05T05:55:00Z" w:initials="CJ">
    <w:p w14:paraId="54BCC265" w14:textId="77777777" w:rsidR="008E1B5F" w:rsidRDefault="008E1B5F" w:rsidP="00BB46EA">
      <w:r>
        <w:rPr>
          <w:rStyle w:val="af"/>
        </w:rPr>
        <w:annotationRef/>
      </w:r>
      <w:r>
        <w:rPr>
          <w:rFonts w:cs="Angsana New"/>
          <w:color w:val="000000"/>
          <w:sz w:val="20"/>
          <w:szCs w:val="25"/>
          <w:cs/>
        </w:rPr>
        <w:t xml:space="preserve">ตรงนี้ถ้าทันอยากให้ใส่ </w:t>
      </w:r>
      <w:r>
        <w:rPr>
          <w:rFonts w:cs="Angsana New"/>
          <w:color w:val="000000"/>
          <w:sz w:val="20"/>
          <w:szCs w:val="25"/>
        </w:rPr>
        <w:t xml:space="preserve">backdrop </w:t>
      </w:r>
      <w:r>
        <w:rPr>
          <w:rFonts w:cs="Angsana New"/>
          <w:color w:val="000000"/>
          <w:sz w:val="20"/>
          <w:szCs w:val="25"/>
          <w:cs/>
        </w:rPr>
        <w:t xml:space="preserve">เป็นภาพจำลองสถานที่จริงที่ประกอบไปด้วยภาพผู้ใช้งาน </w:t>
      </w:r>
      <w:r>
        <w:rPr>
          <w:rFonts w:cs="Angsana New"/>
          <w:color w:val="000000"/>
          <w:sz w:val="20"/>
          <w:szCs w:val="25"/>
        </w:rPr>
        <w:t>(</w:t>
      </w:r>
      <w:r>
        <w:rPr>
          <w:rFonts w:cs="Angsana New"/>
          <w:color w:val="000000"/>
          <w:sz w:val="20"/>
          <w:szCs w:val="25"/>
          <w:cs/>
        </w:rPr>
        <w:t>เกษตรกร</w:t>
      </w:r>
      <w:r>
        <w:rPr>
          <w:rFonts w:cs="Angsana New"/>
          <w:color w:val="000000"/>
          <w:sz w:val="20"/>
          <w:szCs w:val="25"/>
        </w:rPr>
        <w:t>)</w:t>
      </w:r>
      <w:r>
        <w:rPr>
          <w:rFonts w:cs="Angsana New"/>
          <w:color w:val="000000"/>
          <w:sz w:val="20"/>
          <w:szCs w:val="25"/>
          <w:cs/>
        </w:rPr>
        <w:t xml:space="preserve"> ไม่ต้องวาดเหมือนจริง แต่เอาให้พอได้ไอเดียว่าอุปกรณ์ในภาพนี้มันถูกวางไว้ที่ไหน และใช้งานโดยใคร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BCC26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F18D1" w16cex:dateUtc="2023-05-04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BCC265" w16cid:durableId="27FF1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9B05" w14:textId="77777777" w:rsidR="00A44B00" w:rsidRDefault="00A44B00" w:rsidP="00A37F66">
      <w:pPr>
        <w:spacing w:after="0" w:line="240" w:lineRule="auto"/>
      </w:pPr>
      <w:r>
        <w:separator/>
      </w:r>
    </w:p>
  </w:endnote>
  <w:endnote w:type="continuationSeparator" w:id="0">
    <w:p w14:paraId="6EB2F8FE" w14:textId="77777777" w:rsidR="00A44B00" w:rsidRDefault="00A44B00" w:rsidP="00A3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1D4D" w14:textId="3C344CB2" w:rsidR="00A37F66" w:rsidRPr="00761DA5" w:rsidRDefault="00A37F66" w:rsidP="00A37F66">
    <w:pPr>
      <w:spacing w:before="60" w:after="0" w:line="240" w:lineRule="auto"/>
      <w:rPr>
        <w:rFonts w:ascii="TH SarabunPSK" w:eastAsia="Angsana New" w:hAnsi="TH SarabunPSK" w:cs="TH SarabunPSK"/>
        <w:sz w:val="28"/>
        <w:szCs w:val="28"/>
      </w:rPr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5BB6A1B4" wp14:editId="4D522E04">
          <wp:simplePos x="0" y="0"/>
          <wp:positionH relativeFrom="column">
            <wp:posOffset>5556885</wp:posOffset>
          </wp:positionH>
          <wp:positionV relativeFrom="paragraph">
            <wp:posOffset>39370</wp:posOffset>
          </wp:positionV>
          <wp:extent cx="527685" cy="527685"/>
          <wp:effectExtent l="0" t="0" r="5715" b="5715"/>
          <wp:wrapNone/>
          <wp:docPr id="8" name="Picture 8" descr="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Qr cod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761DA5">
      <w:rPr>
        <w:rFonts w:ascii="TH SarabunPSK" w:eastAsia="Angsana New" w:hAnsi="TH SarabunPSK" w:cs="TH SarabunPSK" w:hint="cs"/>
        <w:b/>
        <w:sz w:val="28"/>
        <w:szCs w:val="28"/>
        <w:u w:val="single"/>
      </w:rPr>
      <w:t>หมายเหตุ</w:t>
    </w:r>
    <w:proofErr w:type="spellEnd"/>
    <w:r w:rsidRPr="00761DA5">
      <w:rPr>
        <w:rFonts w:ascii="TH SarabunPSK" w:eastAsia="Angsana New" w:hAnsi="TH SarabunPSK" w:cs="TH SarabunPSK" w:hint="cs"/>
        <w:b/>
        <w:sz w:val="28"/>
        <w:szCs w:val="28"/>
        <w:u w:val="single"/>
      </w:rPr>
      <w:t xml:space="preserve"> 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>:</w:t>
    </w:r>
    <w:proofErr w:type="gram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</w:p>
  <w:p w14:paraId="5901FA73" w14:textId="620400CE" w:rsidR="00A37F66" w:rsidRPr="00761DA5" w:rsidRDefault="00A37F66" w:rsidP="00A37F66">
    <w:pPr>
      <w:spacing w:before="60" w:after="0" w:line="240" w:lineRule="auto"/>
      <w:rPr>
        <w:rFonts w:ascii="TH SarabunPSK" w:eastAsia="Angsana New" w:hAnsi="TH SarabunPSK" w:cs="TH SarabunPSK"/>
        <w:sz w:val="28"/>
        <w:szCs w:val="28"/>
      </w:rPr>
    </w:pPr>
    <w:r w:rsidRPr="00761DA5">
      <w:rPr>
        <w:rFonts w:ascii="TH SarabunPSK" w:eastAsia="Angsana New" w:hAnsi="TH SarabunPSK" w:cs="TH SarabunPSK" w:hint="cs"/>
        <w:sz w:val="28"/>
        <w:szCs w:val="28"/>
      </w:rPr>
      <w:t xml:space="preserve">- 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แบบอักษร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r w:rsidRPr="00761DA5">
      <w:rPr>
        <w:rFonts w:ascii="TH SarabunPSK" w:eastAsia="Angsana New" w:hAnsi="TH SarabunPSK" w:cs="TH SarabunPSK"/>
        <w:sz w:val="28"/>
        <w:szCs w:val="28"/>
      </w:rPr>
      <w:t xml:space="preserve">TH </w:t>
    </w:r>
    <w:proofErr w:type="spellStart"/>
    <w:r w:rsidRPr="00761DA5">
      <w:rPr>
        <w:rFonts w:ascii="TH SarabunPSK" w:eastAsia="Angsana New" w:hAnsi="TH SarabunPSK" w:cs="TH SarabunPSK"/>
        <w:sz w:val="28"/>
        <w:szCs w:val="28"/>
      </w:rPr>
      <w:t>SarabunPSK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ขนาด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r>
      <w:rPr>
        <w:rFonts w:ascii="TH SarabunPSK" w:eastAsia="Angsana New" w:hAnsi="TH SarabunPSK" w:cs="TH SarabunPSK" w:hint="cs"/>
        <w:sz w:val="28"/>
        <w:szCs w:val="28"/>
        <w:cs/>
      </w:rPr>
      <w:t xml:space="preserve">ไม่ต่ำกว่า </w:t>
    </w:r>
    <w:r w:rsidRPr="00761DA5">
      <w:rPr>
        <w:rFonts w:ascii="TH SarabunPSK" w:eastAsia="Angsana New" w:hAnsi="TH SarabunPSK" w:cs="TH SarabunPSK" w:hint="cs"/>
        <w:sz w:val="28"/>
        <w:szCs w:val="28"/>
      </w:rPr>
      <w:t>1</w:t>
    </w:r>
    <w:r>
      <w:rPr>
        <w:rFonts w:ascii="TH SarabunPSK" w:eastAsia="Angsana New" w:hAnsi="TH SarabunPSK" w:cs="TH SarabunPSK"/>
        <w:sz w:val="28"/>
        <w:szCs w:val="28"/>
      </w:rPr>
      <w:t>4</w:t>
    </w:r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จำนวนไม่เกิน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r w:rsidR="00985829">
      <w:rPr>
        <w:rFonts w:ascii="TH SarabunPSK" w:eastAsia="Angsana New" w:hAnsi="TH SarabunPSK" w:cs="TH SarabunPSK"/>
        <w:sz w:val="28"/>
        <w:szCs w:val="28"/>
      </w:rPr>
      <w:t>10</w:t>
    </w:r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หน้า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A4 </w:t>
    </w:r>
    <w:r>
      <w:rPr>
        <w:rFonts w:ascii="TH SarabunPSK" w:eastAsia="Angsana New" w:hAnsi="TH SarabunPSK" w:cs="TH SarabunPSK"/>
        <w:sz w:val="28"/>
        <w:szCs w:val="28"/>
      </w:rPr>
      <w:t>(</w:t>
    </w:r>
    <w:r>
      <w:rPr>
        <w:rFonts w:ascii="TH SarabunPSK" w:eastAsia="Angsana New" w:hAnsi="TH SarabunPSK" w:cs="TH SarabunPSK" w:hint="cs"/>
        <w:sz w:val="28"/>
        <w:szCs w:val="28"/>
        <w:cs/>
      </w:rPr>
      <w:t xml:space="preserve">ไม่นับรวมข้อมูลผู้สมัคร </w:t>
    </w:r>
    <w:r>
      <w:rPr>
        <w:rFonts w:ascii="TH SarabunPSK" w:eastAsia="Angsana New" w:hAnsi="TH SarabunPSK" w:cs="TH SarabunPSK"/>
        <w:sz w:val="28"/>
        <w:szCs w:val="28"/>
      </w:rPr>
      <w:t>1</w:t>
    </w:r>
    <w:r>
      <w:rPr>
        <w:rFonts w:ascii="TH SarabunPSK" w:eastAsia="Angsana New" w:hAnsi="TH SarabunPSK" w:cs="TH SarabunPSK" w:hint="cs"/>
        <w:sz w:val="28"/>
        <w:szCs w:val="28"/>
        <w:cs/>
      </w:rPr>
      <w:t xml:space="preserve"> หน้า)</w:t>
    </w:r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</w:p>
  <w:p w14:paraId="3BF1E1B3" w14:textId="12F529B6" w:rsidR="00A37F66" w:rsidRPr="00EB5DCD" w:rsidRDefault="00A37F66" w:rsidP="000C593A">
    <w:pPr>
      <w:spacing w:before="60" w:after="0" w:line="240" w:lineRule="auto"/>
      <w:rPr>
        <w:rFonts w:ascii="TH SarabunPSK" w:eastAsia="Angsana New" w:hAnsi="TH SarabunPSK" w:cs="TH SarabunPSK"/>
        <w:b/>
        <w:sz w:val="28"/>
        <w:szCs w:val="28"/>
      </w:rPr>
    </w:pPr>
    <w:r w:rsidRPr="00761DA5">
      <w:rPr>
        <w:rFonts w:ascii="TH SarabunPSK" w:eastAsia="Angsana New" w:hAnsi="TH SarabunPSK" w:cs="TH SarabunPSK" w:hint="cs"/>
        <w:sz w:val="28"/>
        <w:szCs w:val="28"/>
      </w:rPr>
      <w:t xml:space="preserve">- </w:t>
    </w:r>
    <w:r w:rsidRPr="00761DA5">
      <w:rPr>
        <w:rFonts w:ascii="TH SarabunPSK" w:eastAsia="Angsana New" w:hAnsi="TH SarabunPSK" w:cs="TH SarabunPSK" w:hint="cs"/>
        <w:sz w:val="28"/>
        <w:szCs w:val="28"/>
        <w:cs/>
      </w:rPr>
      <w:t>ตั้ง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ชื่อไฟล์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>TIA2</w:t>
    </w:r>
    <w:r>
      <w:rPr>
        <w:rFonts w:ascii="TH SarabunPSK" w:eastAsia="Angsana New" w:hAnsi="TH SarabunPSK" w:cs="TH SarabunPSK"/>
        <w:b/>
        <w:sz w:val="28"/>
        <w:szCs w:val="28"/>
      </w:rPr>
      <w:t>3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>_ชื่อผลงาน</w:t>
    </w:r>
    <w:r w:rsidRPr="00761DA5">
      <w:rPr>
        <w:rFonts w:ascii="TH SarabunPSK" w:eastAsia="Angsana New" w:hAnsi="TH SarabunPSK" w:cs="TH SarabunPSK" w:hint="cs"/>
        <w:b/>
        <w:sz w:val="28"/>
        <w:szCs w:val="28"/>
        <w:cs/>
      </w:rPr>
      <w:t xml:space="preserve"> ส่งเป็นไฟล์ 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>pdf</w:t>
    </w:r>
    <w:r>
      <w:rPr>
        <w:rFonts w:ascii="TH SarabunPSK" w:eastAsia="Angsana New" w:hAnsi="TH SarabunPSK" w:cs="TH SarabunPSK"/>
        <w:b/>
        <w:sz w:val="28"/>
        <w:szCs w:val="28"/>
      </w:rPr>
      <w:t>.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 xml:space="preserve"> </w:t>
    </w:r>
    <w:proofErr w:type="spellStart"/>
    <w:r w:rsidRPr="00761DA5">
      <w:rPr>
        <w:rFonts w:ascii="TH SarabunPSK" w:eastAsia="Angsana New" w:hAnsi="TH SarabunPSK" w:cs="TH SarabunPSK" w:hint="cs"/>
        <w:b/>
        <w:sz w:val="28"/>
        <w:szCs w:val="28"/>
      </w:rPr>
      <w:t>ภายในวันที่</w:t>
    </w:r>
    <w:proofErr w:type="spellEnd"/>
    <w:r w:rsidRPr="00761DA5">
      <w:rPr>
        <w:rFonts w:ascii="TH SarabunPSK" w:eastAsia="Angsana New" w:hAnsi="TH SarabunPSK" w:cs="TH SarabunPSK" w:hint="cs"/>
        <w:b/>
        <w:sz w:val="28"/>
        <w:szCs w:val="28"/>
      </w:rPr>
      <w:t xml:space="preserve"> </w:t>
    </w:r>
    <w:r w:rsidR="00837A5A">
      <w:rPr>
        <w:rFonts w:ascii="TH SarabunPSK" w:eastAsia="Angsana New" w:hAnsi="TH SarabunPSK" w:cs="TH SarabunPSK"/>
        <w:b/>
        <w:sz w:val="28"/>
        <w:szCs w:val="28"/>
      </w:rPr>
      <w:t>5</w:t>
    </w:r>
    <w:r w:rsidRPr="00761DA5">
      <w:rPr>
        <w:rFonts w:ascii="TH SarabunPSK" w:eastAsia="Angsana New" w:hAnsi="TH SarabunPSK" w:cs="TH SarabunPSK" w:hint="cs"/>
        <w:b/>
        <w:sz w:val="28"/>
        <w:szCs w:val="28"/>
      </w:rPr>
      <w:t xml:space="preserve"> </w:t>
    </w:r>
    <w:proofErr w:type="spellStart"/>
    <w:r w:rsidRPr="00761DA5">
      <w:rPr>
        <w:rFonts w:ascii="TH SarabunPSK" w:eastAsia="Angsana New" w:hAnsi="TH SarabunPSK" w:cs="TH SarabunPSK" w:hint="cs"/>
        <w:b/>
        <w:sz w:val="28"/>
        <w:szCs w:val="28"/>
      </w:rPr>
      <w:t>พฤษภาคม</w:t>
    </w:r>
    <w:proofErr w:type="spellEnd"/>
    <w:r w:rsidRPr="00761DA5">
      <w:rPr>
        <w:rFonts w:ascii="TH SarabunPSK" w:eastAsia="Angsana New" w:hAnsi="TH SarabunPSK" w:cs="TH SarabunPSK" w:hint="cs"/>
        <w:b/>
        <w:sz w:val="28"/>
        <w:szCs w:val="28"/>
      </w:rPr>
      <w:t xml:space="preserve"> 256</w:t>
    </w:r>
    <w:r>
      <w:rPr>
        <w:rFonts w:ascii="TH SarabunPSK" w:eastAsia="Angsana New" w:hAnsi="TH SarabunPSK" w:cs="TH SarabunPSK"/>
        <w:b/>
        <w:sz w:val="28"/>
        <w:szCs w:val="28"/>
      </w:rPr>
      <w:t>6</w:t>
    </w:r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r>
      <w:rPr>
        <w:rFonts w:ascii="TH SarabunPSK" w:eastAsia="Angsana New" w:hAnsi="TH SarabunPSK" w:cs="TH SarabunPSK" w:hint="cs"/>
        <w:sz w:val="28"/>
        <w:szCs w:val="28"/>
        <w:cs/>
      </w:rPr>
      <w:t>ทาง</w:t>
    </w:r>
    <w:r w:rsidRPr="00761DA5">
      <w:rPr>
        <w:rFonts w:ascii="TH SarabunPSK" w:eastAsia="Angsana New" w:hAnsi="TH SarabunPSK" w:cs="TH SarabunPSK" w:hint="cs"/>
        <w:sz w:val="28"/>
        <w:szCs w:val="28"/>
      </w:rPr>
      <w:t xml:space="preserve"> </w:t>
    </w:r>
    <w:hyperlink r:id="rId2" w:history="1">
      <w:r w:rsidRPr="006700CB">
        <w:rPr>
          <w:rStyle w:val="a6"/>
          <w:rFonts w:ascii="TH SarabunPSK" w:hAnsi="TH SarabunPSK" w:cs="TH SarabunPSK"/>
          <w:color w:val="auto"/>
          <w:sz w:val="28"/>
          <w:szCs w:val="28"/>
          <w:u w:val="none"/>
        </w:rPr>
        <w:t>https://steam4i.nia.or.th/camp/detail/32</w:t>
      </w:r>
    </w:hyperlink>
    <w:r w:rsidRPr="006700CB">
      <w:rPr>
        <w:rFonts w:ascii="TH SarabunPSK" w:hAnsi="TH SarabunPSK" w:cs="TH SarabunPSK"/>
        <w:sz w:val="28"/>
        <w:szCs w:val="28"/>
      </w:rPr>
      <w:t xml:space="preserve"> </w:t>
    </w:r>
  </w:p>
  <w:p w14:paraId="7BA67C5E" w14:textId="6C208289" w:rsidR="00A37F66" w:rsidRPr="00A37F66" w:rsidRDefault="00A37F66" w:rsidP="00A37F66">
    <w:pPr>
      <w:spacing w:before="60" w:after="0" w:line="240" w:lineRule="auto"/>
      <w:rPr>
        <w:rFonts w:ascii="TH SarabunPSK" w:eastAsia="Angsana New" w:hAnsi="TH SarabunPSK" w:cs="TH SarabunPSK"/>
      </w:rPr>
    </w:pPr>
    <w:r>
      <w:rPr>
        <w:rFonts w:ascii="TH SarabunPSK" w:eastAsia="Angsana New" w:hAnsi="TH SarabunPSK" w:cs="TH SarabunPSK"/>
        <w:sz w:val="28"/>
        <w:szCs w:val="28"/>
      </w:rPr>
      <w:t xml:space="preserve">- 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สอบถาม</w:t>
    </w:r>
    <w:proofErr w:type="spellEnd"/>
    <w:r>
      <w:rPr>
        <w:rFonts w:ascii="TH SarabunPSK" w:eastAsia="Angsana New" w:hAnsi="TH SarabunPSK" w:cs="TH SarabunPSK" w:hint="cs"/>
        <w:sz w:val="28"/>
        <w:szCs w:val="28"/>
        <w:cs/>
      </w:rPr>
      <w:t xml:space="preserve">เพิ่มเติมติดต่อ </w:t>
    </w:r>
    <w:r>
      <w:rPr>
        <w:rFonts w:ascii="TH SarabunPSK" w:eastAsia="Angsana New" w:hAnsi="TH SarabunPSK" w:cs="TH SarabunPSK"/>
        <w:sz w:val="28"/>
        <w:szCs w:val="28"/>
      </w:rPr>
      <w:t xml:space="preserve">Facebook: </w:t>
    </w:r>
    <w:proofErr w:type="gramStart"/>
    <w:r w:rsidRPr="00E42648">
      <w:rPr>
        <w:rFonts w:ascii="TH SarabunPSK" w:eastAsia="Angsana New" w:hAnsi="TH SarabunPSK" w:cs="TH SarabunPSK"/>
        <w:sz w:val="28"/>
        <w:szCs w:val="28"/>
      </w:rPr>
      <w:t>TIA :</w:t>
    </w:r>
    <w:proofErr w:type="gramEnd"/>
    <w:r w:rsidRPr="00E42648">
      <w:rPr>
        <w:rFonts w:ascii="TH SarabunPSK" w:eastAsia="Angsana New" w:hAnsi="TH SarabunPSK" w:cs="TH SarabunPSK"/>
        <w:sz w:val="28"/>
        <w:szCs w:val="28"/>
      </w:rPr>
      <w:t xml:space="preserve"> Thailand Innovation Awards</w:t>
    </w:r>
    <w:r>
      <w:rPr>
        <w:rFonts w:ascii="TH SarabunPSK" w:eastAsia="Angsana New" w:hAnsi="TH SarabunPSK" w:cs="TH SarabunPSK"/>
        <w:sz w:val="28"/>
        <w:szCs w:val="28"/>
      </w:rPr>
      <w:t xml:space="preserve"> </w:t>
    </w:r>
    <w:r>
      <w:rPr>
        <w:rFonts w:ascii="TH SarabunPSK" w:eastAsia="Angsana New" w:hAnsi="TH SarabunPSK" w:cs="TH SarabunPSK" w:hint="cs"/>
        <w:sz w:val="28"/>
        <w:szCs w:val="28"/>
        <w:cs/>
      </w:rPr>
      <w:t xml:space="preserve">หรือ โทร </w:t>
    </w:r>
    <w:r w:rsidRPr="00761DA5">
      <w:rPr>
        <w:rFonts w:ascii="TH SarabunPSK" w:eastAsia="Angsana New" w:hAnsi="TH SarabunPSK" w:cs="TH SarabunPSK" w:hint="cs"/>
        <w:sz w:val="28"/>
        <w:szCs w:val="28"/>
      </w:rPr>
      <w:t>088-014-8795 (</w:t>
    </w:r>
    <w:proofErr w:type="spellStart"/>
    <w:r w:rsidRPr="00761DA5">
      <w:rPr>
        <w:rFonts w:ascii="TH SarabunPSK" w:eastAsia="Angsana New" w:hAnsi="TH SarabunPSK" w:cs="TH SarabunPSK" w:hint="cs"/>
        <w:sz w:val="28"/>
        <w:szCs w:val="28"/>
      </w:rPr>
      <w:t>วรางคณา</w:t>
    </w:r>
    <w:proofErr w:type="spellEnd"/>
    <w:r w:rsidRPr="00761DA5">
      <w:rPr>
        <w:rFonts w:ascii="TH SarabunPSK" w:eastAsia="Angsana New" w:hAnsi="TH SarabunPSK" w:cs="TH SarabunPSK" w:hint="cs"/>
        <w:sz w:val="28"/>
        <w:szCs w:val="28"/>
      </w:rP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62E2" w14:textId="77777777" w:rsidR="00A44B00" w:rsidRDefault="00A44B00" w:rsidP="00A37F66">
      <w:pPr>
        <w:spacing w:after="0" w:line="240" w:lineRule="auto"/>
      </w:pPr>
      <w:r>
        <w:separator/>
      </w:r>
    </w:p>
  </w:footnote>
  <w:footnote w:type="continuationSeparator" w:id="0">
    <w:p w14:paraId="315B0509" w14:textId="77777777" w:rsidR="00A44B00" w:rsidRDefault="00A44B00" w:rsidP="00A37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AA"/>
    <w:multiLevelType w:val="hybridMultilevel"/>
    <w:tmpl w:val="A3F683E8"/>
    <w:lvl w:ilvl="0" w:tplc="36C69FE6">
      <w:start w:val="3"/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C68DF"/>
    <w:multiLevelType w:val="hybridMultilevel"/>
    <w:tmpl w:val="9D14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49C0"/>
    <w:multiLevelType w:val="hybridMultilevel"/>
    <w:tmpl w:val="81E4AACE"/>
    <w:lvl w:ilvl="0" w:tplc="02745C6E">
      <w:start w:val="3"/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22F94"/>
    <w:multiLevelType w:val="multilevel"/>
    <w:tmpl w:val="EA3A301A"/>
    <w:lvl w:ilvl="0">
      <w:start w:val="1"/>
      <w:numFmt w:val="bullet"/>
      <w:lvlText w:val="●"/>
      <w:lvlJc w:val="left"/>
      <w:pPr>
        <w:ind w:left="708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0B35E6"/>
    <w:multiLevelType w:val="hybridMultilevel"/>
    <w:tmpl w:val="9D14A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F1B"/>
    <w:multiLevelType w:val="multilevel"/>
    <w:tmpl w:val="D0D4F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B4D0748"/>
    <w:multiLevelType w:val="hybridMultilevel"/>
    <w:tmpl w:val="9D14A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14095">
    <w:abstractNumId w:val="1"/>
  </w:num>
  <w:num w:numId="2" w16cid:durableId="285434252">
    <w:abstractNumId w:val="6"/>
  </w:num>
  <w:num w:numId="3" w16cid:durableId="1947959140">
    <w:abstractNumId w:val="4"/>
  </w:num>
  <w:num w:numId="4" w16cid:durableId="37433561">
    <w:abstractNumId w:val="3"/>
  </w:num>
  <w:num w:numId="5" w16cid:durableId="1267038684">
    <w:abstractNumId w:val="5"/>
  </w:num>
  <w:num w:numId="6" w16cid:durableId="366687628">
    <w:abstractNumId w:val="2"/>
  </w:num>
  <w:num w:numId="7" w16cid:durableId="1693717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iporn jaikaeo">
    <w15:presenceInfo w15:providerId="AD" w15:userId="S::chaiporn.j@live.ku.th::9857dcd2-6794-411f-a3d9-330792d0efaa"/>
  </w15:person>
  <w15:person w15:author="พงศภัค เอกฉาย">
    <w15:presenceInfo w15:providerId="Windows Live" w15:userId="5f4b12809c1ec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30"/>
    <w:rsid w:val="00022689"/>
    <w:rsid w:val="00044970"/>
    <w:rsid w:val="000507BE"/>
    <w:rsid w:val="00093863"/>
    <w:rsid w:val="000C593A"/>
    <w:rsid w:val="000E2A3B"/>
    <w:rsid w:val="001061E9"/>
    <w:rsid w:val="001067A7"/>
    <w:rsid w:val="001151B8"/>
    <w:rsid w:val="0016652C"/>
    <w:rsid w:val="001D5FEC"/>
    <w:rsid w:val="001E3DAA"/>
    <w:rsid w:val="001F3E41"/>
    <w:rsid w:val="0023337D"/>
    <w:rsid w:val="002348AA"/>
    <w:rsid w:val="00267453"/>
    <w:rsid w:val="00271435"/>
    <w:rsid w:val="0028477D"/>
    <w:rsid w:val="00286A79"/>
    <w:rsid w:val="002F2A22"/>
    <w:rsid w:val="0032084A"/>
    <w:rsid w:val="00323130"/>
    <w:rsid w:val="00337024"/>
    <w:rsid w:val="0038404A"/>
    <w:rsid w:val="00385640"/>
    <w:rsid w:val="00392A03"/>
    <w:rsid w:val="003A418B"/>
    <w:rsid w:val="003A5AA8"/>
    <w:rsid w:val="003B7D82"/>
    <w:rsid w:val="003C64E5"/>
    <w:rsid w:val="004160E6"/>
    <w:rsid w:val="00485CD3"/>
    <w:rsid w:val="004D6C1E"/>
    <w:rsid w:val="00510F20"/>
    <w:rsid w:val="00527A4F"/>
    <w:rsid w:val="00532FB0"/>
    <w:rsid w:val="00537959"/>
    <w:rsid w:val="00581610"/>
    <w:rsid w:val="005A213E"/>
    <w:rsid w:val="005F0083"/>
    <w:rsid w:val="00614CCB"/>
    <w:rsid w:val="00636D89"/>
    <w:rsid w:val="006520B6"/>
    <w:rsid w:val="006700CB"/>
    <w:rsid w:val="00673D65"/>
    <w:rsid w:val="006C6532"/>
    <w:rsid w:val="006D1925"/>
    <w:rsid w:val="006E4008"/>
    <w:rsid w:val="00761DA5"/>
    <w:rsid w:val="00782DCA"/>
    <w:rsid w:val="0079723F"/>
    <w:rsid w:val="007B7576"/>
    <w:rsid w:val="0080143D"/>
    <w:rsid w:val="00837A5A"/>
    <w:rsid w:val="00874874"/>
    <w:rsid w:val="0089200D"/>
    <w:rsid w:val="00897B8D"/>
    <w:rsid w:val="008E1B5F"/>
    <w:rsid w:val="008E66AF"/>
    <w:rsid w:val="0090052F"/>
    <w:rsid w:val="0091407A"/>
    <w:rsid w:val="00985829"/>
    <w:rsid w:val="00A04C81"/>
    <w:rsid w:val="00A14801"/>
    <w:rsid w:val="00A169CB"/>
    <w:rsid w:val="00A37F66"/>
    <w:rsid w:val="00A44B00"/>
    <w:rsid w:val="00A63D49"/>
    <w:rsid w:val="00AF5682"/>
    <w:rsid w:val="00B536C1"/>
    <w:rsid w:val="00B71F25"/>
    <w:rsid w:val="00B84804"/>
    <w:rsid w:val="00BE5806"/>
    <w:rsid w:val="00CB45B0"/>
    <w:rsid w:val="00CD6E59"/>
    <w:rsid w:val="00CE7969"/>
    <w:rsid w:val="00CE7FFD"/>
    <w:rsid w:val="00CF055C"/>
    <w:rsid w:val="00D210FA"/>
    <w:rsid w:val="00D55D8E"/>
    <w:rsid w:val="00D61264"/>
    <w:rsid w:val="00D62902"/>
    <w:rsid w:val="00D7795D"/>
    <w:rsid w:val="00D94F67"/>
    <w:rsid w:val="00DA33B1"/>
    <w:rsid w:val="00DB318C"/>
    <w:rsid w:val="00DC1108"/>
    <w:rsid w:val="00E030B7"/>
    <w:rsid w:val="00E42648"/>
    <w:rsid w:val="00E43743"/>
    <w:rsid w:val="00E556E4"/>
    <w:rsid w:val="00E86ECC"/>
    <w:rsid w:val="00EB5DCD"/>
    <w:rsid w:val="00F37BFC"/>
    <w:rsid w:val="00F42B1C"/>
    <w:rsid w:val="00FB06AA"/>
    <w:rsid w:val="00FF1663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F196"/>
  <w15:docId w15:val="{2795D917-FAAF-4286-A96E-9F94E55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E14D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14D7F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B635E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635E1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FB06A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37F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b">
    <w:name w:val="หัวกระดาษ อักขระ"/>
    <w:basedOn w:val="a0"/>
    <w:link w:val="aa"/>
    <w:uiPriority w:val="99"/>
    <w:rsid w:val="00A37F66"/>
    <w:rPr>
      <w:rFonts w:cs="Angsana New"/>
      <w:szCs w:val="28"/>
    </w:rPr>
  </w:style>
  <w:style w:type="paragraph" w:styleId="ac">
    <w:name w:val="footer"/>
    <w:basedOn w:val="a"/>
    <w:link w:val="ad"/>
    <w:uiPriority w:val="99"/>
    <w:unhideWhenUsed/>
    <w:rsid w:val="00A37F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d">
    <w:name w:val="ท้ายกระดาษ อักขระ"/>
    <w:basedOn w:val="a0"/>
    <w:link w:val="ac"/>
    <w:uiPriority w:val="99"/>
    <w:rsid w:val="00A37F66"/>
    <w:rPr>
      <w:rFonts w:cs="Angsana New"/>
      <w:szCs w:val="28"/>
    </w:rPr>
  </w:style>
  <w:style w:type="paragraph" w:styleId="ae">
    <w:name w:val="Revision"/>
    <w:hidden/>
    <w:uiPriority w:val="99"/>
    <w:semiHidden/>
    <w:rsid w:val="00FF1663"/>
    <w:pPr>
      <w:spacing w:after="0" w:line="240" w:lineRule="auto"/>
    </w:pPr>
    <w:rPr>
      <w:rFonts w:cs="Angsana New"/>
      <w:szCs w:val="28"/>
    </w:rPr>
  </w:style>
  <w:style w:type="character" w:styleId="af">
    <w:name w:val="annotation reference"/>
    <w:basedOn w:val="a0"/>
    <w:uiPriority w:val="99"/>
    <w:semiHidden/>
    <w:unhideWhenUsed/>
    <w:rsid w:val="00FF166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F1663"/>
    <w:pPr>
      <w:spacing w:line="240" w:lineRule="auto"/>
    </w:pPr>
    <w:rPr>
      <w:rFonts w:cs="Angsana New"/>
      <w:sz w:val="20"/>
      <w:szCs w:val="25"/>
    </w:rPr>
  </w:style>
  <w:style w:type="character" w:customStyle="1" w:styleId="af1">
    <w:name w:val="ข้อความข้อคิดเห็น อักขระ"/>
    <w:basedOn w:val="a0"/>
    <w:link w:val="af0"/>
    <w:uiPriority w:val="99"/>
    <w:semiHidden/>
    <w:rsid w:val="00FF1663"/>
    <w:rPr>
      <w:rFonts w:cs="Angsana New"/>
      <w:sz w:val="20"/>
      <w:szCs w:val="25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F1663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uiPriority w:val="99"/>
    <w:semiHidden/>
    <w:rsid w:val="00FF1663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yperlink" Target="https://www.thairath.co.th/business/217396?fbclid=IwAR3AIQffbGdyB0Cru4lZQBkTdj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s://www.prachachat.net/marketing/news1063237?fbclid=IwAR1lGsRf7BY2AU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engchj@ku.ac.th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team4i.nia.or.th/camp/detail/32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w2G4xNM0/4VsF4C9QRs4x3EbA==">AMUW2mW9ILqphXt5xOCRZdI1gOi5Pu5SB0b22bheNjW4YEQvG6xbb5Zt0f4JG8RA33sJdH9cAlqVG196YUDr/DejWC3IU5q1+e+RqEGh+Z6EpL6BA1wwyW3Wl4pneQS59G1DGpx9c7sd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C7E482-4178-4658-9F73-38A9418F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1574</Words>
  <Characters>8977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aoto</dc:creator>
  <cp:lastModifiedBy>พงศภัค เอกฉาย</cp:lastModifiedBy>
  <cp:revision>2</cp:revision>
  <dcterms:created xsi:type="dcterms:W3CDTF">2023-05-12T17:58:00Z</dcterms:created>
  <dcterms:modified xsi:type="dcterms:W3CDTF">2023-05-12T17:58:00Z</dcterms:modified>
</cp:coreProperties>
</file>